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="108" w:tblpY="406"/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52"/>
        <w:gridCol w:w="6124"/>
        <w:gridCol w:w="1500"/>
        <w:gridCol w:w="3320"/>
        <w:gridCol w:w="1247"/>
      </w:tblGrid>
      <w:tr w:rsidR="00E77E0C" w:rsidRPr="005C79FD" w14:paraId="292EBE55" w14:textId="77777777" w:rsidTr="00C715A1">
        <w:trPr>
          <w:trHeight w:val="312"/>
        </w:trPr>
        <w:tc>
          <w:tcPr>
            <w:tcW w:w="15843" w:type="dxa"/>
            <w:gridSpan w:val="5"/>
          </w:tcPr>
          <w:p w14:paraId="6FC6AB23" w14:textId="77777777" w:rsidR="00A536E8" w:rsidRPr="005C79FD" w:rsidRDefault="001E699F" w:rsidP="000243FF">
            <w:pPr>
              <w:autoSpaceDE w:val="0"/>
              <w:autoSpaceDN w:val="0"/>
              <w:adjustRightInd w:val="0"/>
              <w:jc w:val="left"/>
              <w:rPr>
                <w:b/>
                <w:bCs/>
                <w:color w:val="000000"/>
                <w:sz w:val="28"/>
              </w:rPr>
            </w:pPr>
            <w:r w:rsidRPr="005C79FD">
              <w:rPr>
                <w:b/>
                <w:bCs/>
                <w:color w:val="000000"/>
                <w:sz w:val="28"/>
              </w:rPr>
              <w:t>Дорожная карта</w:t>
            </w:r>
            <w:r w:rsidR="00745B8A" w:rsidRPr="005C79FD">
              <w:rPr>
                <w:b/>
                <w:bCs/>
                <w:color w:val="000000"/>
                <w:sz w:val="28"/>
              </w:rPr>
              <w:t xml:space="preserve"> подключения к</w:t>
            </w:r>
            <w:r w:rsidR="00E77E0C" w:rsidRPr="005C79FD">
              <w:rPr>
                <w:b/>
                <w:bCs/>
                <w:color w:val="000000"/>
                <w:sz w:val="28"/>
              </w:rPr>
              <w:t xml:space="preserve"> </w:t>
            </w:r>
            <w:r w:rsidR="00C414CF" w:rsidRPr="005C79FD">
              <w:rPr>
                <w:b/>
                <w:bCs/>
                <w:color w:val="000000"/>
                <w:sz w:val="28"/>
              </w:rPr>
              <w:t>АС ИБАК</w:t>
            </w:r>
          </w:p>
          <w:p w14:paraId="028B7A0C" w14:textId="77777777" w:rsidR="005C79FD" w:rsidRDefault="00DE1D8D" w:rsidP="000243FF">
            <w:pPr>
              <w:autoSpaceDE w:val="0"/>
              <w:autoSpaceDN w:val="0"/>
              <w:adjustRightInd w:val="0"/>
              <w:jc w:val="left"/>
              <w:rPr>
                <w:b/>
                <w:bCs/>
                <w:color w:val="000000"/>
                <w:sz w:val="28"/>
              </w:rPr>
            </w:pPr>
            <w:r w:rsidRPr="005C79FD">
              <w:rPr>
                <w:b/>
                <w:bCs/>
                <w:color w:val="000000"/>
                <w:sz w:val="28"/>
              </w:rPr>
              <w:t xml:space="preserve">(Типовой план информационно-технологических работ. Консультацию можно получить по: </w:t>
            </w:r>
          </w:p>
          <w:p w14:paraId="33A056CD" w14:textId="5BB3247B" w:rsidR="00E77E0C" w:rsidRPr="005450C2" w:rsidRDefault="005C79FD" w:rsidP="000243FF">
            <w:pPr>
              <w:autoSpaceDE w:val="0"/>
              <w:autoSpaceDN w:val="0"/>
              <w:adjustRightInd w:val="0"/>
              <w:jc w:val="left"/>
              <w:rPr>
                <w:b/>
                <w:bCs/>
                <w:color w:val="000000"/>
                <w:sz w:val="28"/>
              </w:rPr>
            </w:pPr>
            <w:r w:rsidRPr="005C79FD">
              <w:rPr>
                <w:b/>
                <w:bCs/>
                <w:color w:val="000000"/>
                <w:sz w:val="28"/>
              </w:rPr>
              <w:t>тел</w:t>
            </w:r>
            <w:r w:rsidRPr="005450C2">
              <w:rPr>
                <w:b/>
                <w:bCs/>
                <w:color w:val="000000"/>
                <w:sz w:val="28"/>
              </w:rPr>
              <w:t xml:space="preserve">. </w:t>
            </w:r>
            <w:r w:rsidR="00DE1D8D" w:rsidRPr="005450C2">
              <w:rPr>
                <w:b/>
                <w:bCs/>
                <w:color w:val="000000"/>
                <w:sz w:val="28"/>
              </w:rPr>
              <w:t>+7 (495) 287-25-00 # 5555</w:t>
            </w:r>
            <w:r w:rsidR="00DE1D8D" w:rsidRPr="005450C2">
              <w:rPr>
                <w:b/>
                <w:bCs/>
                <w:color w:val="000000"/>
                <w:sz w:val="28"/>
              </w:rPr>
              <w:br/>
            </w:r>
            <w:r w:rsidRPr="005C79FD">
              <w:rPr>
                <w:b/>
                <w:bCs/>
                <w:color w:val="000000"/>
                <w:sz w:val="28"/>
                <w:lang w:val="en-US"/>
              </w:rPr>
              <w:t>e</w:t>
            </w:r>
            <w:r w:rsidRPr="005450C2">
              <w:rPr>
                <w:b/>
                <w:bCs/>
                <w:color w:val="000000"/>
                <w:sz w:val="28"/>
              </w:rPr>
              <w:t>-</w:t>
            </w:r>
            <w:r w:rsidRPr="005C79FD">
              <w:rPr>
                <w:b/>
                <w:bCs/>
                <w:color w:val="000000"/>
                <w:sz w:val="28"/>
                <w:lang w:val="en-US"/>
              </w:rPr>
              <w:t>mail</w:t>
            </w:r>
            <w:r w:rsidRPr="005450C2">
              <w:rPr>
                <w:b/>
                <w:bCs/>
                <w:color w:val="000000"/>
                <w:sz w:val="28"/>
              </w:rPr>
              <w:t xml:space="preserve">: </w:t>
            </w:r>
            <w:hyperlink r:id="rId8" w:history="1">
              <w:r w:rsidR="00DE1D8D" w:rsidRPr="005C79FD">
                <w:rPr>
                  <w:b/>
                  <w:bCs/>
                  <w:color w:val="000000"/>
                  <w:sz w:val="28"/>
                  <w:lang w:val="en-US"/>
                </w:rPr>
                <w:t>helpdesk</w:t>
              </w:r>
              <w:r w:rsidR="00DE1D8D" w:rsidRPr="005450C2">
                <w:rPr>
                  <w:b/>
                  <w:bCs/>
                  <w:color w:val="000000"/>
                  <w:sz w:val="28"/>
                </w:rPr>
                <w:t>@</w:t>
              </w:r>
              <w:r w:rsidR="00DE1D8D" w:rsidRPr="005C79FD">
                <w:rPr>
                  <w:b/>
                  <w:bCs/>
                  <w:color w:val="000000"/>
                  <w:sz w:val="28"/>
                  <w:lang w:val="en-US"/>
                </w:rPr>
                <w:t>rtinform</w:t>
              </w:r>
              <w:r w:rsidR="00DE1D8D" w:rsidRPr="005450C2">
                <w:rPr>
                  <w:b/>
                  <w:bCs/>
                  <w:color w:val="000000"/>
                  <w:sz w:val="28"/>
                </w:rPr>
                <w:t>.</w:t>
              </w:r>
              <w:r w:rsidR="00DE1D8D" w:rsidRPr="005C79FD">
                <w:rPr>
                  <w:b/>
                  <w:bCs/>
                  <w:color w:val="000000"/>
                  <w:sz w:val="28"/>
                  <w:lang w:val="en-US"/>
                </w:rPr>
                <w:t>ru</w:t>
              </w:r>
            </w:hyperlink>
            <w:r w:rsidR="00DE1D8D" w:rsidRPr="005450C2">
              <w:rPr>
                <w:b/>
                <w:bCs/>
                <w:color w:val="000000"/>
                <w:sz w:val="28"/>
              </w:rPr>
              <w:t xml:space="preserve"> )</w:t>
            </w:r>
          </w:p>
        </w:tc>
      </w:tr>
      <w:tr w:rsidR="00E77E0C" w:rsidRPr="002B2CEA" w14:paraId="38D78443" w14:textId="77777777" w:rsidTr="003560A0">
        <w:trPr>
          <w:trHeight w:val="183"/>
        </w:trPr>
        <w:tc>
          <w:tcPr>
            <w:tcW w:w="3652" w:type="dxa"/>
            <w:vAlign w:val="center"/>
          </w:tcPr>
          <w:p w14:paraId="01487DC7" w14:textId="77777777" w:rsidR="00E77E0C" w:rsidRPr="002B2CEA" w:rsidRDefault="009D5912" w:rsidP="000243FF">
            <w:pPr>
              <w:autoSpaceDE w:val="0"/>
              <w:autoSpaceDN w:val="0"/>
              <w:adjustRightInd w:val="0"/>
              <w:jc w:val="center"/>
              <w:rPr>
                <w:rFonts w:ascii="Verdana" w:eastAsiaTheme="minorHAnsi" w:hAnsi="Verdana" w:cs="Verdana"/>
                <w:sz w:val="22"/>
                <w:szCs w:val="22"/>
                <w:lang w:eastAsia="en-US"/>
              </w:rPr>
            </w:pPr>
            <w:r>
              <w:rPr>
                <w:rFonts w:ascii="Verdana" w:eastAsiaTheme="minorHAnsi" w:hAnsi="Verdana" w:cs="Verdana"/>
                <w:b/>
                <w:bCs/>
                <w:sz w:val="22"/>
                <w:szCs w:val="22"/>
                <w:lang w:eastAsia="en-US"/>
              </w:rPr>
              <w:t>Перечень</w:t>
            </w:r>
            <w:r w:rsidR="00E77E0C" w:rsidRPr="002B2CEA">
              <w:rPr>
                <w:rFonts w:ascii="Verdana" w:eastAsiaTheme="minorHAnsi" w:hAnsi="Verdana" w:cs="Verdana"/>
                <w:b/>
                <w:bCs/>
                <w:sz w:val="22"/>
                <w:szCs w:val="22"/>
                <w:lang w:eastAsia="en-US"/>
              </w:rPr>
              <w:t xml:space="preserve"> действий</w:t>
            </w:r>
          </w:p>
        </w:tc>
        <w:tc>
          <w:tcPr>
            <w:tcW w:w="6124" w:type="dxa"/>
            <w:vAlign w:val="center"/>
          </w:tcPr>
          <w:p w14:paraId="550DE5ED" w14:textId="77777777" w:rsidR="00E77E0C" w:rsidRPr="002B2CEA" w:rsidRDefault="00E77E0C" w:rsidP="000243FF">
            <w:pPr>
              <w:autoSpaceDE w:val="0"/>
              <w:autoSpaceDN w:val="0"/>
              <w:adjustRightInd w:val="0"/>
              <w:jc w:val="center"/>
              <w:rPr>
                <w:rFonts w:ascii="Verdana" w:eastAsiaTheme="minorHAnsi" w:hAnsi="Verdana" w:cs="Verdana"/>
                <w:sz w:val="22"/>
                <w:szCs w:val="22"/>
                <w:lang w:eastAsia="en-US"/>
              </w:rPr>
            </w:pPr>
            <w:r w:rsidRPr="002B2CEA">
              <w:rPr>
                <w:rFonts w:ascii="Verdana" w:eastAsiaTheme="minorHAnsi" w:hAnsi="Verdana" w:cs="Verdana"/>
                <w:b/>
                <w:bCs/>
                <w:sz w:val="22"/>
                <w:szCs w:val="22"/>
                <w:lang w:eastAsia="en-US"/>
              </w:rPr>
              <w:t>Комментарии</w:t>
            </w:r>
          </w:p>
        </w:tc>
        <w:tc>
          <w:tcPr>
            <w:tcW w:w="1500" w:type="dxa"/>
            <w:vAlign w:val="center"/>
          </w:tcPr>
          <w:p w14:paraId="113A9C81" w14:textId="77777777" w:rsidR="00E77E0C" w:rsidRPr="002B2CEA" w:rsidRDefault="00E77E0C" w:rsidP="000243FF">
            <w:pPr>
              <w:autoSpaceDE w:val="0"/>
              <w:autoSpaceDN w:val="0"/>
              <w:adjustRightInd w:val="0"/>
              <w:jc w:val="center"/>
              <w:rPr>
                <w:rFonts w:ascii="Verdana" w:eastAsiaTheme="minorHAnsi" w:hAnsi="Verdana" w:cs="Verdana"/>
                <w:sz w:val="22"/>
                <w:szCs w:val="22"/>
                <w:lang w:eastAsia="en-US"/>
              </w:rPr>
            </w:pPr>
            <w:r w:rsidRPr="002B2CEA">
              <w:rPr>
                <w:rFonts w:ascii="Verdana" w:eastAsiaTheme="minorHAnsi" w:hAnsi="Verdana" w:cs="Verdana"/>
                <w:b/>
                <w:bCs/>
                <w:sz w:val="22"/>
                <w:szCs w:val="22"/>
                <w:lang w:eastAsia="en-US"/>
              </w:rPr>
              <w:t>Ответственные</w:t>
            </w:r>
          </w:p>
        </w:tc>
        <w:tc>
          <w:tcPr>
            <w:tcW w:w="3320" w:type="dxa"/>
            <w:vAlign w:val="center"/>
          </w:tcPr>
          <w:p w14:paraId="1092B2EB" w14:textId="77777777" w:rsidR="00E77E0C" w:rsidRPr="002B2CEA" w:rsidRDefault="00E77E0C" w:rsidP="000243FF">
            <w:pPr>
              <w:autoSpaceDE w:val="0"/>
              <w:autoSpaceDN w:val="0"/>
              <w:adjustRightInd w:val="0"/>
              <w:jc w:val="center"/>
              <w:rPr>
                <w:rFonts w:ascii="Verdana" w:eastAsiaTheme="minorHAnsi" w:hAnsi="Verdana" w:cs="Verdana"/>
                <w:sz w:val="22"/>
                <w:szCs w:val="22"/>
                <w:lang w:eastAsia="en-US"/>
              </w:rPr>
            </w:pPr>
            <w:r w:rsidRPr="002B2CEA">
              <w:rPr>
                <w:rFonts w:ascii="Verdana" w:eastAsiaTheme="minorHAnsi" w:hAnsi="Verdana" w:cs="Verdana"/>
                <w:b/>
                <w:bCs/>
                <w:sz w:val="22"/>
                <w:szCs w:val="22"/>
                <w:lang w:eastAsia="en-US"/>
              </w:rPr>
              <w:t xml:space="preserve">Информация для </w:t>
            </w:r>
            <w:r>
              <w:rPr>
                <w:rFonts w:ascii="Verdana" w:eastAsiaTheme="minorHAnsi" w:hAnsi="Verdana" w:cs="Verdana"/>
                <w:b/>
                <w:bCs/>
                <w:sz w:val="22"/>
                <w:szCs w:val="22"/>
                <w:lang w:val="en-US" w:eastAsia="en-US"/>
              </w:rPr>
              <w:t>c</w:t>
            </w:r>
            <w:r w:rsidRPr="002B2CEA">
              <w:rPr>
                <w:rFonts w:ascii="Verdana" w:eastAsiaTheme="minorHAnsi" w:hAnsi="Verdana" w:cs="Verdana"/>
                <w:b/>
                <w:bCs/>
                <w:sz w:val="22"/>
                <w:szCs w:val="22"/>
                <w:lang w:eastAsia="en-US"/>
              </w:rPr>
              <w:t>вязи</w:t>
            </w:r>
          </w:p>
        </w:tc>
        <w:tc>
          <w:tcPr>
            <w:tcW w:w="1247" w:type="dxa"/>
            <w:vAlign w:val="center"/>
          </w:tcPr>
          <w:p w14:paraId="66E6A1BC" w14:textId="77777777" w:rsidR="00E77E0C" w:rsidRPr="002B2CEA" w:rsidRDefault="00E77E0C" w:rsidP="000243FF">
            <w:pPr>
              <w:autoSpaceDE w:val="0"/>
              <w:autoSpaceDN w:val="0"/>
              <w:adjustRightInd w:val="0"/>
              <w:jc w:val="center"/>
              <w:rPr>
                <w:rFonts w:ascii="Verdana" w:eastAsiaTheme="minorHAnsi" w:hAnsi="Verdana" w:cs="Verdana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Verdana" w:eastAsiaTheme="minorHAnsi" w:hAnsi="Verdana" w:cs="Verdana"/>
                <w:b/>
                <w:bCs/>
                <w:sz w:val="22"/>
                <w:szCs w:val="22"/>
                <w:lang w:eastAsia="en-US"/>
              </w:rPr>
              <w:t>Срок</w:t>
            </w:r>
          </w:p>
        </w:tc>
      </w:tr>
      <w:tr w:rsidR="00E77E0C" w:rsidRPr="003A50FB" w14:paraId="7ABBB2C1" w14:textId="77777777" w:rsidTr="003560A0">
        <w:trPr>
          <w:trHeight w:val="238"/>
        </w:trPr>
        <w:tc>
          <w:tcPr>
            <w:tcW w:w="3652" w:type="dxa"/>
            <w:vAlign w:val="center"/>
          </w:tcPr>
          <w:p w14:paraId="3EF9C572" w14:textId="314744E2" w:rsidR="00E77E0C" w:rsidRPr="006544E5" w:rsidRDefault="00E77E0C" w:rsidP="000243F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</w:pPr>
            <w:r w:rsidRPr="006544E5">
              <w:rPr>
                <w:rFonts w:asciiTheme="minorHAnsi" w:eastAsiaTheme="minorHAnsi" w:hAnsiTheme="minorHAnsi" w:cs="Verdana"/>
                <w:b/>
                <w:bCs/>
                <w:color w:val="000000"/>
                <w:sz w:val="20"/>
                <w:lang w:eastAsia="en-US"/>
              </w:rPr>
              <w:t xml:space="preserve">ШАГ </w:t>
            </w:r>
            <w:r w:rsidR="001746C1">
              <w:rPr>
                <w:rFonts w:asciiTheme="minorHAnsi" w:eastAsiaTheme="minorHAnsi" w:hAnsiTheme="minorHAnsi" w:cs="Verdana"/>
                <w:b/>
                <w:bCs/>
                <w:color w:val="000000"/>
                <w:sz w:val="20"/>
                <w:lang w:eastAsia="en-US"/>
              </w:rPr>
              <w:t>1</w:t>
            </w:r>
            <w:r w:rsidRPr="006544E5"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  <w:t xml:space="preserve">. </w:t>
            </w:r>
            <w:r w:rsidR="00EB209F" w:rsidRPr="006544E5">
              <w:rPr>
                <w:rFonts w:asciiTheme="minorHAnsi" w:eastAsiaTheme="minorHAnsi" w:hAnsiTheme="minorHAnsi" w:cs="Verdana"/>
                <w:sz w:val="20"/>
                <w:lang w:eastAsia="en-US"/>
              </w:rPr>
              <w:t>Направить в организации</w:t>
            </w:r>
            <w:r w:rsidR="00B11781" w:rsidRPr="006544E5">
              <w:rPr>
                <w:rFonts w:asciiTheme="minorHAnsi" w:eastAsiaTheme="minorHAnsi" w:hAnsiTheme="minorHAnsi" w:cs="Verdana"/>
                <w:sz w:val="20"/>
                <w:lang w:eastAsia="en-US"/>
              </w:rPr>
              <w:t xml:space="preserve"> инициирующий пакет документов.</w:t>
            </w:r>
          </w:p>
          <w:p w14:paraId="0F188EB8" w14:textId="77777777" w:rsidR="003115FE" w:rsidRPr="006544E5" w:rsidRDefault="003115FE" w:rsidP="003115FE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="Verdana"/>
                <w:b/>
                <w:color w:val="000000"/>
                <w:sz w:val="20"/>
                <w:lang w:eastAsia="en-US"/>
              </w:rPr>
            </w:pPr>
          </w:p>
          <w:p w14:paraId="3C27D653" w14:textId="4FB37FCB" w:rsidR="003115FE" w:rsidRPr="006544E5" w:rsidRDefault="003115FE" w:rsidP="00EE61CE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="Verdana"/>
                <w:b/>
                <w:bCs/>
                <w:color w:val="000000"/>
                <w:sz w:val="20"/>
                <w:lang w:eastAsia="en-US"/>
              </w:rPr>
            </w:pPr>
            <w:r w:rsidRPr="006544E5">
              <w:rPr>
                <w:rFonts w:asciiTheme="minorHAnsi" w:eastAsiaTheme="minorHAnsi" w:hAnsiTheme="minorHAnsi" w:cs="Verdana"/>
                <w:b/>
                <w:sz w:val="20"/>
                <w:lang w:eastAsia="en-US"/>
              </w:rPr>
              <w:t>Предприятиям после получения инициирующего пакета документов необходимо п</w:t>
            </w:r>
            <w:r w:rsidR="00EE61CE" w:rsidRPr="006544E5">
              <w:rPr>
                <w:rFonts w:asciiTheme="minorHAnsi" w:eastAsiaTheme="minorHAnsi" w:hAnsiTheme="minorHAnsi" w:cs="Verdana"/>
                <w:b/>
                <w:sz w:val="20"/>
                <w:lang w:eastAsia="en-US"/>
              </w:rPr>
              <w:t>араллельно приступить к шагам 2-10</w:t>
            </w:r>
            <w:r w:rsidRPr="006544E5">
              <w:rPr>
                <w:rFonts w:asciiTheme="minorHAnsi" w:eastAsiaTheme="minorHAnsi" w:hAnsiTheme="minorHAnsi" w:cs="Verdana"/>
                <w:b/>
                <w:sz w:val="20"/>
                <w:lang w:eastAsia="en-US"/>
              </w:rPr>
              <w:t>.</w:t>
            </w:r>
          </w:p>
        </w:tc>
        <w:tc>
          <w:tcPr>
            <w:tcW w:w="6124" w:type="dxa"/>
          </w:tcPr>
          <w:p w14:paraId="5F5611CE" w14:textId="77777777" w:rsidR="006415F5" w:rsidRPr="006544E5" w:rsidRDefault="006415F5" w:rsidP="000243F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="Verdana"/>
                <w:sz w:val="20"/>
                <w:lang w:eastAsia="en-US"/>
              </w:rPr>
            </w:pPr>
            <w:r w:rsidRPr="006544E5">
              <w:rPr>
                <w:rFonts w:asciiTheme="minorHAnsi" w:eastAsiaTheme="minorHAnsi" w:hAnsiTheme="minorHAnsi" w:cs="Verdana"/>
                <w:sz w:val="20"/>
                <w:lang w:eastAsia="en-US"/>
              </w:rPr>
              <w:t>Состав инициирующего пакета документов:</w:t>
            </w:r>
          </w:p>
          <w:p w14:paraId="03F5FC02" w14:textId="77777777" w:rsidR="00B11781" w:rsidRPr="006544E5" w:rsidRDefault="006415F5" w:rsidP="000243FF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="Verdana"/>
                <w:sz w:val="20"/>
                <w:lang w:eastAsia="en-US"/>
              </w:rPr>
            </w:pPr>
            <w:r w:rsidRPr="006544E5">
              <w:rPr>
                <w:rFonts w:asciiTheme="minorHAnsi" w:eastAsiaTheme="minorHAnsi" w:hAnsiTheme="minorHAnsi" w:cs="Verdana"/>
                <w:sz w:val="20"/>
                <w:lang w:eastAsia="en-US"/>
              </w:rPr>
              <w:t>Дорожная карта</w:t>
            </w:r>
            <w:r w:rsidR="00B11781" w:rsidRPr="006544E5">
              <w:rPr>
                <w:rFonts w:asciiTheme="minorHAnsi" w:eastAsiaTheme="minorHAnsi" w:hAnsiTheme="minorHAnsi" w:cs="Verdana"/>
                <w:sz w:val="20"/>
                <w:lang w:eastAsia="en-US"/>
              </w:rPr>
              <w:t xml:space="preserve"> подключения к АС </w:t>
            </w:r>
            <w:r w:rsidR="00A97152" w:rsidRPr="006544E5">
              <w:rPr>
                <w:rFonts w:asciiTheme="minorHAnsi" w:eastAsiaTheme="minorHAnsi" w:hAnsiTheme="minorHAnsi" w:cs="Verdana"/>
                <w:sz w:val="20"/>
                <w:lang w:eastAsia="en-US"/>
              </w:rPr>
              <w:t>ИБАК</w:t>
            </w:r>
            <w:r w:rsidR="00926FF0" w:rsidRPr="006544E5">
              <w:rPr>
                <w:rFonts w:asciiTheme="minorHAnsi" w:eastAsiaTheme="minorHAnsi" w:hAnsiTheme="minorHAnsi" w:cs="Verdana"/>
                <w:sz w:val="20"/>
                <w:lang w:eastAsia="en-US"/>
              </w:rPr>
              <w:t>.</w:t>
            </w:r>
            <w:r w:rsidR="00B11781" w:rsidRPr="006544E5">
              <w:rPr>
                <w:rFonts w:asciiTheme="minorHAnsi" w:eastAsiaTheme="minorHAnsi" w:hAnsiTheme="minorHAnsi" w:cs="Verdana"/>
                <w:sz w:val="20"/>
                <w:lang w:eastAsia="en-US"/>
              </w:rPr>
              <w:t xml:space="preserve"> </w:t>
            </w:r>
          </w:p>
          <w:p w14:paraId="0ED188FC" w14:textId="058C9A20" w:rsidR="00F01771" w:rsidRDefault="00F01771" w:rsidP="00CD4904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</w:pPr>
            <w:r w:rsidRPr="006544E5"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  <w:t xml:space="preserve">Шаблон типового договора </w:t>
            </w:r>
            <w:r w:rsidR="00A97152" w:rsidRPr="006544E5">
              <w:t xml:space="preserve"> </w:t>
            </w:r>
            <w:r w:rsidR="00A97152" w:rsidRPr="006544E5"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  <w:t>на оказание услуги «Информационная база активов Корпорации»</w:t>
            </w:r>
            <w:r w:rsidRPr="006544E5"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  <w:t>.</w:t>
            </w:r>
          </w:p>
          <w:p w14:paraId="7E017764" w14:textId="101D2D13" w:rsidR="00307303" w:rsidRPr="006544E5" w:rsidRDefault="00307303" w:rsidP="00CD4904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</w:pPr>
            <w:r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  <w:t>Коммерческое предложение ООО «РТ-ИНФОРМ»</w:t>
            </w:r>
          </w:p>
          <w:p w14:paraId="1780DE20" w14:textId="77777777" w:rsidR="003644F3" w:rsidRPr="006544E5" w:rsidRDefault="003644F3" w:rsidP="00A97152">
            <w:pPr>
              <w:pStyle w:val="a4"/>
              <w:autoSpaceDE w:val="0"/>
              <w:autoSpaceDN w:val="0"/>
              <w:adjustRightInd w:val="0"/>
              <w:ind w:left="360"/>
              <w:jc w:val="left"/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</w:pPr>
          </w:p>
        </w:tc>
        <w:tc>
          <w:tcPr>
            <w:tcW w:w="1500" w:type="dxa"/>
            <w:vAlign w:val="center"/>
          </w:tcPr>
          <w:p w14:paraId="45D63C67" w14:textId="77777777" w:rsidR="00955DDE" w:rsidRPr="006544E5" w:rsidRDefault="00E77E0C" w:rsidP="000243FF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asciiTheme="minorHAnsi" w:eastAsiaTheme="minorHAnsi" w:hAnsiTheme="minorHAnsi" w:cs="Verdana"/>
                <w:sz w:val="20"/>
                <w:lang w:eastAsia="en-US"/>
              </w:rPr>
            </w:pPr>
            <w:r w:rsidRPr="006544E5">
              <w:rPr>
                <w:rFonts w:asciiTheme="minorHAnsi" w:eastAsiaTheme="minorHAnsi" w:hAnsiTheme="minorHAnsi" w:cs="Verdana"/>
                <w:sz w:val="20"/>
                <w:lang w:eastAsia="en-US"/>
              </w:rPr>
              <w:t>Корпорация</w:t>
            </w:r>
          </w:p>
          <w:p w14:paraId="46D81FE6" w14:textId="77777777" w:rsidR="00E77E0C" w:rsidRPr="006544E5" w:rsidRDefault="00EB209F" w:rsidP="00A97152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</w:pPr>
            <w:r w:rsidRPr="006544E5">
              <w:rPr>
                <w:rFonts w:asciiTheme="minorHAnsi" w:eastAsiaTheme="minorHAnsi" w:hAnsiTheme="minorHAnsi" w:cs="Verdana"/>
                <w:sz w:val="20"/>
                <w:lang w:eastAsia="en-US"/>
              </w:rPr>
              <w:t>(</w:t>
            </w:r>
            <w:r w:rsidR="00955DDE" w:rsidRPr="006544E5">
              <w:rPr>
                <w:rFonts w:asciiTheme="minorHAnsi" w:eastAsiaTheme="minorHAnsi" w:hAnsiTheme="minorHAnsi" w:cs="Verdana"/>
                <w:sz w:val="20"/>
                <w:lang w:eastAsia="en-US"/>
              </w:rPr>
              <w:t>совместно с РТ-ИНФОРМ</w:t>
            </w:r>
            <w:r w:rsidRPr="006544E5">
              <w:rPr>
                <w:rFonts w:asciiTheme="minorHAnsi" w:eastAsiaTheme="minorHAnsi" w:hAnsiTheme="minorHAnsi" w:cs="Verdana"/>
                <w:sz w:val="20"/>
                <w:lang w:eastAsia="en-US"/>
              </w:rPr>
              <w:t xml:space="preserve"> и Департаментом безопасности</w:t>
            </w:r>
            <w:r w:rsidRPr="006544E5"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  <w:t>)</w:t>
            </w:r>
          </w:p>
        </w:tc>
        <w:tc>
          <w:tcPr>
            <w:tcW w:w="3320" w:type="dxa"/>
          </w:tcPr>
          <w:p w14:paraId="6C4C8448" w14:textId="77777777" w:rsidR="00E77E0C" w:rsidRPr="00F01771" w:rsidRDefault="00E77E0C" w:rsidP="000243F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</w:pPr>
          </w:p>
        </w:tc>
        <w:tc>
          <w:tcPr>
            <w:tcW w:w="1247" w:type="dxa"/>
            <w:vAlign w:val="center"/>
          </w:tcPr>
          <w:p w14:paraId="4E7BB42B" w14:textId="77777777" w:rsidR="00E77E0C" w:rsidRPr="006544E5" w:rsidRDefault="00A97152" w:rsidP="000243FF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</w:pPr>
            <w:r w:rsidRPr="006544E5"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  <w:t>31.12.2017</w:t>
            </w:r>
          </w:p>
        </w:tc>
      </w:tr>
      <w:tr w:rsidR="00E77E0C" w:rsidRPr="00D775FB" w14:paraId="00DEA520" w14:textId="77777777" w:rsidTr="003560A0">
        <w:trPr>
          <w:trHeight w:val="558"/>
        </w:trPr>
        <w:tc>
          <w:tcPr>
            <w:tcW w:w="3652" w:type="dxa"/>
            <w:vAlign w:val="center"/>
          </w:tcPr>
          <w:p w14:paraId="0DC58DDA" w14:textId="77777777" w:rsidR="00E77E0C" w:rsidRPr="00F01771" w:rsidRDefault="00E77E0C" w:rsidP="004438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="Verdana"/>
                <w:b/>
                <w:bCs/>
                <w:color w:val="000000"/>
                <w:sz w:val="20"/>
                <w:lang w:eastAsia="en-US"/>
              </w:rPr>
            </w:pPr>
            <w:r w:rsidRPr="00F01771">
              <w:rPr>
                <w:rFonts w:asciiTheme="minorHAnsi" w:eastAsiaTheme="minorHAnsi" w:hAnsiTheme="minorHAnsi" w:cs="Verdana"/>
                <w:b/>
                <w:bCs/>
                <w:color w:val="000000"/>
                <w:sz w:val="20"/>
                <w:lang w:eastAsia="en-US"/>
              </w:rPr>
              <w:t xml:space="preserve">ШАГ </w:t>
            </w:r>
            <w:r w:rsidR="003C6256" w:rsidRPr="006544E5">
              <w:rPr>
                <w:rFonts w:asciiTheme="minorHAnsi" w:eastAsiaTheme="minorHAnsi" w:hAnsiTheme="minorHAnsi" w:cs="Verdana"/>
                <w:b/>
                <w:bCs/>
                <w:color w:val="000000"/>
                <w:sz w:val="20"/>
                <w:lang w:eastAsia="en-US"/>
              </w:rPr>
              <w:t>2</w:t>
            </w:r>
            <w:r w:rsidRPr="006544E5"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  <w:t xml:space="preserve">. Зарегистрировать </w:t>
            </w:r>
            <w:r w:rsidR="000D4B03" w:rsidRPr="006544E5">
              <w:rPr>
                <w:rFonts w:asciiTheme="minorHAnsi" w:hAnsiTheme="minorHAnsi"/>
                <w:sz w:val="20"/>
              </w:rPr>
              <w:t>заявку</w:t>
            </w:r>
            <w:r w:rsidR="000D4B03" w:rsidRPr="006544E5"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  <w:t xml:space="preserve"> в РТ-ДЕСК на </w:t>
            </w:r>
            <w:r w:rsidR="004438E0" w:rsidRPr="006544E5"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  <w:t>оказание услуги по подключению и сопровождению АС ИБАК</w:t>
            </w:r>
            <w:r w:rsidRPr="006544E5">
              <w:rPr>
                <w:rFonts w:asciiTheme="minorHAnsi" w:hAnsiTheme="minorHAnsi"/>
                <w:sz w:val="20"/>
              </w:rPr>
              <w:t>. Спустя сутки после регистрации заявки убедиться, что правильность заполнения заявки проверена и заявка принята.</w:t>
            </w:r>
          </w:p>
        </w:tc>
        <w:tc>
          <w:tcPr>
            <w:tcW w:w="6124" w:type="dxa"/>
          </w:tcPr>
          <w:p w14:paraId="6EDFA1DC" w14:textId="77777777" w:rsidR="00E77E0C" w:rsidRPr="006544E5" w:rsidRDefault="00E77E0C" w:rsidP="000243FF">
            <w:pPr>
              <w:rPr>
                <w:rFonts w:asciiTheme="minorHAnsi" w:hAnsiTheme="minorHAnsi"/>
                <w:sz w:val="20"/>
              </w:rPr>
            </w:pPr>
            <w:r w:rsidRPr="006544E5">
              <w:rPr>
                <w:rFonts w:asciiTheme="minorHAnsi" w:hAnsiTheme="minorHAnsi"/>
                <w:sz w:val="20"/>
              </w:rPr>
              <w:t xml:space="preserve">Для </w:t>
            </w:r>
            <w:r w:rsidR="003C395E" w:rsidRPr="006544E5">
              <w:rPr>
                <w:rFonts w:asciiTheme="minorHAnsi" w:hAnsiTheme="minorHAnsi"/>
                <w:sz w:val="20"/>
              </w:rPr>
              <w:t xml:space="preserve">подключения </w:t>
            </w:r>
            <w:r w:rsidRPr="006544E5">
              <w:rPr>
                <w:rFonts w:asciiTheme="minorHAnsi" w:hAnsiTheme="minorHAnsi"/>
                <w:sz w:val="20"/>
              </w:rPr>
              <w:t xml:space="preserve">к системе сопровождения РТ-Деск, нужно зайти на сайт </w:t>
            </w:r>
            <w:hyperlink r:id="rId9" w:history="1">
              <w:r w:rsidRPr="006544E5">
                <w:rPr>
                  <w:rStyle w:val="a3"/>
                  <w:rFonts w:asciiTheme="minorHAnsi" w:hAnsiTheme="minorHAnsi"/>
                  <w:sz w:val="20"/>
                </w:rPr>
                <w:t>http://www.rtinform.ru/</w:t>
              </w:r>
            </w:hyperlink>
            <w:r w:rsidR="003C395E" w:rsidRPr="006544E5">
              <w:rPr>
                <w:rStyle w:val="a3"/>
                <w:rFonts w:asciiTheme="minorHAnsi" w:hAnsiTheme="minorHAnsi"/>
                <w:sz w:val="20"/>
              </w:rPr>
              <w:t>,</w:t>
            </w:r>
            <w:r w:rsidRPr="006544E5">
              <w:rPr>
                <w:rFonts w:asciiTheme="minorHAnsi" w:hAnsiTheme="minorHAnsi"/>
                <w:sz w:val="20"/>
              </w:rPr>
              <w:t xml:space="preserve"> в разделе </w:t>
            </w:r>
            <w:r w:rsidR="003C395E" w:rsidRPr="006544E5">
              <w:rPr>
                <w:rFonts w:asciiTheme="minorHAnsi" w:hAnsiTheme="minorHAnsi"/>
                <w:sz w:val="20"/>
              </w:rPr>
              <w:t>«</w:t>
            </w:r>
            <w:r w:rsidRPr="006544E5">
              <w:rPr>
                <w:rFonts w:asciiTheme="minorHAnsi" w:hAnsiTheme="minorHAnsi"/>
                <w:sz w:val="20"/>
              </w:rPr>
              <w:t>закупочная деятельность</w:t>
            </w:r>
            <w:r w:rsidR="003C395E" w:rsidRPr="006544E5">
              <w:rPr>
                <w:rFonts w:asciiTheme="minorHAnsi" w:hAnsiTheme="minorHAnsi"/>
                <w:sz w:val="20"/>
              </w:rPr>
              <w:t>»</w:t>
            </w:r>
            <w:r w:rsidRPr="006544E5">
              <w:rPr>
                <w:rFonts w:asciiTheme="minorHAnsi" w:hAnsiTheme="minorHAnsi"/>
                <w:sz w:val="20"/>
              </w:rPr>
              <w:t xml:space="preserve"> скачать и заполнить </w:t>
            </w:r>
            <w:hyperlink r:id="rId10" w:tgtFrame="_blank" w:history="1">
              <w:r w:rsidRPr="006544E5">
                <w:rPr>
                  <w:rStyle w:val="a3"/>
                  <w:rFonts w:asciiTheme="minorHAnsi" w:hAnsiTheme="minorHAnsi"/>
                  <w:color w:val="4BBFF4"/>
                  <w:sz w:val="20"/>
                </w:rPr>
                <w:t>Анкета для подключения к системе «РТ-Деск»;</w:t>
              </w:r>
            </w:hyperlink>
          </w:p>
          <w:p w14:paraId="5E76F971" w14:textId="6D7A978A" w:rsidR="00477AB7" w:rsidRPr="00477AB7" w:rsidRDefault="00E77E0C" w:rsidP="00477AB7">
            <w:pPr>
              <w:rPr>
                <w:rStyle w:val="a3"/>
                <w:color w:val="4BBFF4"/>
              </w:rPr>
            </w:pPr>
            <w:r w:rsidRPr="006544E5">
              <w:rPr>
                <w:rFonts w:asciiTheme="minorHAnsi" w:hAnsiTheme="minorHAnsi"/>
                <w:sz w:val="20"/>
              </w:rPr>
              <w:t xml:space="preserve">Отправить анкету по адресу </w:t>
            </w:r>
            <w:hyperlink r:id="rId11" w:history="1">
              <w:r w:rsidRPr="006544E5">
                <w:rPr>
                  <w:rStyle w:val="a3"/>
                  <w:rFonts w:asciiTheme="minorHAnsi" w:hAnsiTheme="minorHAnsi"/>
                  <w:sz w:val="20"/>
                </w:rPr>
                <w:t>support@rtinform.ru</w:t>
              </w:r>
            </w:hyperlink>
            <w:r w:rsidRPr="006544E5">
              <w:rPr>
                <w:rFonts w:asciiTheme="minorHAnsi" w:hAnsiTheme="minorHAnsi"/>
                <w:sz w:val="20"/>
              </w:rPr>
              <w:t>.</w:t>
            </w:r>
            <w:r w:rsidR="00477AB7">
              <w:rPr>
                <w:rFonts w:asciiTheme="minorHAnsi" w:hAnsiTheme="minorHAnsi"/>
                <w:sz w:val="20"/>
              </w:rPr>
              <w:t xml:space="preserve"> </w:t>
            </w:r>
            <w:r w:rsidR="003C395E" w:rsidRPr="006544E5">
              <w:rPr>
                <w:rFonts w:asciiTheme="minorHAnsi" w:hAnsiTheme="minorHAnsi"/>
                <w:sz w:val="20"/>
              </w:rPr>
              <w:t>Затем</w:t>
            </w:r>
            <w:r w:rsidRPr="006544E5">
              <w:rPr>
                <w:rFonts w:asciiTheme="minorHAnsi" w:hAnsiTheme="minorHAnsi"/>
                <w:sz w:val="20"/>
              </w:rPr>
              <w:t xml:space="preserve"> открыть и прочитать </w:t>
            </w:r>
            <w:r w:rsidR="00A56107">
              <w:rPr>
                <w:rFonts w:asciiTheme="minorHAnsi" w:hAnsiTheme="minorHAnsi"/>
                <w:sz w:val="20"/>
              </w:rPr>
              <w:fldChar w:fldCharType="begin"/>
            </w:r>
            <w:r w:rsidR="00A56107">
              <w:rPr>
                <w:rFonts w:asciiTheme="minorHAnsi" w:hAnsiTheme="minorHAnsi"/>
                <w:sz w:val="20"/>
              </w:rPr>
              <w:instrText xml:space="preserve"> HYPERLINK "https://www.rtinform.ru/service-information/instr_polz_v04.pdf" \t "_blank" </w:instrText>
            </w:r>
            <w:r w:rsidR="00A56107">
              <w:rPr>
                <w:rFonts w:asciiTheme="minorHAnsi" w:hAnsiTheme="minorHAnsi"/>
                <w:sz w:val="20"/>
              </w:rPr>
              <w:fldChar w:fldCharType="separate"/>
            </w:r>
            <w:r w:rsidR="00477AB7">
              <w:rPr>
                <w:rFonts w:ascii="PT Sans" w:hAnsi="PT Sans"/>
                <w:color w:val="444444"/>
              </w:rPr>
              <w:t xml:space="preserve"> </w:t>
            </w:r>
            <w:hyperlink r:id="rId12" w:tgtFrame="_blank" w:history="1">
              <w:r w:rsidR="00477AB7" w:rsidRPr="00477AB7">
                <w:rPr>
                  <w:rStyle w:val="a3"/>
                  <w:rFonts w:asciiTheme="minorHAnsi" w:hAnsiTheme="minorHAnsi"/>
                  <w:color w:val="4BBFF4"/>
                  <w:sz w:val="20"/>
                </w:rPr>
                <w:t>Инструкция по подключению и использованию системы «РТ-Деск» для предприятий ГК РТ</w:t>
              </w:r>
            </w:hyperlink>
          </w:p>
          <w:p w14:paraId="025DED48" w14:textId="06828F38" w:rsidR="001D3D50" w:rsidRPr="006544E5" w:rsidRDefault="00A56107" w:rsidP="000243FF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fldChar w:fldCharType="end"/>
            </w:r>
            <w:r w:rsidR="001D3D50" w:rsidRPr="006544E5"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  <w:t xml:space="preserve">Прямой адрес входа в РТ-ДЕСК </w:t>
            </w:r>
            <w:hyperlink r:id="rId13" w:history="1">
              <w:r w:rsidR="00D9112F" w:rsidRPr="006544E5">
                <w:rPr>
                  <w:rStyle w:val="a3"/>
                  <w:rFonts w:asciiTheme="minorHAnsi" w:hAnsiTheme="minorHAnsi"/>
                  <w:sz w:val="20"/>
                </w:rPr>
                <w:t xml:space="preserve"> </w:t>
              </w:r>
              <w:r w:rsidR="005C79FD" w:rsidRPr="005C79FD">
                <w:rPr>
                  <w:rStyle w:val="a3"/>
                  <w:rFonts w:asciiTheme="minorHAnsi" w:hAnsiTheme="minorHAnsi"/>
                  <w:sz w:val="20"/>
                </w:rPr>
                <w:t>https://rt-desk.rtinform.ru/doc/ru_RU/</w:t>
              </w:r>
            </w:hyperlink>
          </w:p>
          <w:p w14:paraId="00C271F4" w14:textId="172EC7F1" w:rsidR="00A56107" w:rsidRPr="00A56107" w:rsidRDefault="00E77E0C" w:rsidP="00A56107">
            <w:pPr>
              <w:rPr>
                <w:rFonts w:asciiTheme="minorHAnsi" w:hAnsiTheme="minorHAnsi"/>
                <w:sz w:val="20"/>
              </w:rPr>
            </w:pPr>
            <w:r w:rsidRPr="006544E5">
              <w:rPr>
                <w:rFonts w:asciiTheme="minorHAnsi" w:hAnsiTheme="minorHAnsi"/>
                <w:sz w:val="20"/>
              </w:rPr>
              <w:t xml:space="preserve">После </w:t>
            </w:r>
            <w:r w:rsidR="003C395E" w:rsidRPr="006544E5">
              <w:rPr>
                <w:rFonts w:asciiTheme="minorHAnsi" w:hAnsiTheme="minorHAnsi"/>
                <w:sz w:val="20"/>
              </w:rPr>
              <w:t xml:space="preserve">получения </w:t>
            </w:r>
            <w:r w:rsidRPr="006544E5">
              <w:rPr>
                <w:rFonts w:asciiTheme="minorHAnsi" w:hAnsiTheme="minorHAnsi"/>
                <w:sz w:val="20"/>
              </w:rPr>
              <w:t>логин</w:t>
            </w:r>
            <w:r w:rsidR="003C395E" w:rsidRPr="006544E5">
              <w:rPr>
                <w:rFonts w:asciiTheme="minorHAnsi" w:hAnsiTheme="minorHAnsi"/>
                <w:sz w:val="20"/>
              </w:rPr>
              <w:t>а</w:t>
            </w:r>
            <w:r w:rsidRPr="006544E5">
              <w:rPr>
                <w:rFonts w:asciiTheme="minorHAnsi" w:hAnsiTheme="minorHAnsi"/>
                <w:sz w:val="20"/>
              </w:rPr>
              <w:t xml:space="preserve"> и парол</w:t>
            </w:r>
            <w:r w:rsidR="003C395E" w:rsidRPr="006544E5">
              <w:rPr>
                <w:rFonts w:asciiTheme="minorHAnsi" w:hAnsiTheme="minorHAnsi"/>
                <w:sz w:val="20"/>
              </w:rPr>
              <w:t>я</w:t>
            </w:r>
            <w:r w:rsidRPr="006544E5">
              <w:rPr>
                <w:rFonts w:asciiTheme="minorHAnsi" w:hAnsiTheme="minorHAnsi"/>
                <w:sz w:val="20"/>
              </w:rPr>
              <w:t xml:space="preserve"> для доступа в систему</w:t>
            </w:r>
            <w:r w:rsidR="003C395E" w:rsidRPr="006544E5">
              <w:rPr>
                <w:rFonts w:asciiTheme="minorHAnsi" w:hAnsiTheme="minorHAnsi"/>
                <w:sz w:val="20"/>
              </w:rPr>
              <w:t xml:space="preserve"> сопровождения РТ-Деск</w:t>
            </w:r>
            <w:r w:rsidRPr="006544E5">
              <w:rPr>
                <w:rFonts w:asciiTheme="minorHAnsi" w:hAnsiTheme="minorHAnsi"/>
                <w:sz w:val="20"/>
              </w:rPr>
              <w:t xml:space="preserve">, </w:t>
            </w:r>
            <w:r w:rsidR="003C395E" w:rsidRPr="006544E5">
              <w:rPr>
                <w:rFonts w:asciiTheme="minorHAnsi" w:hAnsiTheme="minorHAnsi"/>
                <w:sz w:val="20"/>
              </w:rPr>
              <w:t>следует</w:t>
            </w:r>
            <w:r w:rsidRPr="006544E5">
              <w:rPr>
                <w:rFonts w:asciiTheme="minorHAnsi" w:hAnsiTheme="minorHAnsi"/>
                <w:sz w:val="20"/>
              </w:rPr>
              <w:t xml:space="preserve"> зайти</w:t>
            </w:r>
            <w:r w:rsidR="003C395E" w:rsidRPr="006544E5">
              <w:rPr>
                <w:rFonts w:asciiTheme="minorHAnsi" w:hAnsiTheme="minorHAnsi"/>
                <w:sz w:val="20"/>
              </w:rPr>
              <w:t xml:space="preserve"> в систему сопровождения РТ-Деск</w:t>
            </w:r>
            <w:r w:rsidRPr="006544E5">
              <w:rPr>
                <w:rFonts w:asciiTheme="minorHAnsi" w:hAnsiTheme="minorHAnsi"/>
                <w:sz w:val="20"/>
              </w:rPr>
              <w:t xml:space="preserve"> и </w:t>
            </w:r>
            <w:r w:rsidR="00587F3B" w:rsidRPr="006544E5">
              <w:rPr>
                <w:rFonts w:asciiTheme="minorHAnsi" w:hAnsiTheme="minorHAnsi"/>
                <w:sz w:val="20"/>
              </w:rPr>
              <w:t>зарегистрировать</w:t>
            </w:r>
            <w:r w:rsidR="00CA10C4" w:rsidRPr="006544E5">
              <w:rPr>
                <w:rFonts w:asciiTheme="minorHAnsi" w:hAnsiTheme="minorHAnsi"/>
                <w:sz w:val="20"/>
              </w:rPr>
              <w:t xml:space="preserve"> Заявку</w:t>
            </w:r>
            <w:r w:rsidR="00587F3B" w:rsidRPr="006544E5">
              <w:rPr>
                <w:rFonts w:asciiTheme="minorHAnsi" w:hAnsiTheme="minorHAnsi"/>
                <w:sz w:val="20"/>
              </w:rPr>
              <w:t xml:space="preserve"> </w:t>
            </w:r>
            <w:r w:rsidR="00CA10C4" w:rsidRPr="006544E5"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  <w:t xml:space="preserve">на </w:t>
            </w:r>
            <w:r w:rsidR="00D952DA" w:rsidRPr="006544E5"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  <w:t>предоставление услуги ИБАК</w:t>
            </w:r>
            <w:r w:rsidR="00587F3B" w:rsidRPr="00F01771">
              <w:rPr>
                <w:rFonts w:asciiTheme="minorHAnsi" w:hAnsiTheme="minorHAnsi"/>
                <w:sz w:val="20"/>
              </w:rPr>
              <w:t>.</w:t>
            </w:r>
            <w:r w:rsidRPr="00F01771">
              <w:rPr>
                <w:rFonts w:asciiTheme="minorHAnsi" w:hAnsiTheme="minorHAnsi"/>
                <w:sz w:val="20"/>
              </w:rPr>
              <w:t xml:space="preserve"> </w:t>
            </w:r>
            <w:r w:rsidR="00C97C12" w:rsidRPr="00753E47">
              <w:rPr>
                <w:rFonts w:asciiTheme="minorHAnsi" w:hAnsiTheme="minorHAnsi"/>
                <w:sz w:val="20"/>
              </w:rPr>
              <w:t xml:space="preserve">Обязательно к заявке необходимо приложить документ </w:t>
            </w:r>
            <w:r w:rsidR="00C97C12" w:rsidRPr="00A56107">
              <w:rPr>
                <w:rFonts w:asciiTheme="minorHAnsi" w:hAnsiTheme="minorHAnsi"/>
                <w:i/>
                <w:color w:val="000000" w:themeColor="text1"/>
                <w:sz w:val="20"/>
              </w:rPr>
              <w:t>«Шаблон заявки</w:t>
            </w:r>
            <w:r w:rsidR="004438E0" w:rsidRPr="00A56107">
              <w:rPr>
                <w:rFonts w:asciiTheme="minorHAnsi" w:hAnsiTheme="minorHAnsi"/>
                <w:i/>
                <w:color w:val="000000" w:themeColor="text1"/>
                <w:sz w:val="20"/>
              </w:rPr>
              <w:t xml:space="preserve"> на услугу ИБАК</w:t>
            </w:r>
            <w:r w:rsidR="00C97C12" w:rsidRPr="00A56107">
              <w:rPr>
                <w:rFonts w:asciiTheme="minorHAnsi" w:hAnsiTheme="minorHAnsi"/>
                <w:i/>
                <w:color w:val="000000" w:themeColor="text1"/>
                <w:sz w:val="20"/>
              </w:rPr>
              <w:t xml:space="preserve"> в РТ-Деск</w:t>
            </w:r>
            <w:r w:rsidR="00C97C12" w:rsidRPr="005450C2">
              <w:rPr>
                <w:rFonts w:asciiTheme="minorHAnsi" w:hAnsiTheme="minorHAnsi"/>
                <w:sz w:val="20"/>
              </w:rPr>
              <w:t xml:space="preserve">». На </w:t>
            </w:r>
            <w:r w:rsidR="009709FA">
              <w:rPr>
                <w:rFonts w:asciiTheme="minorHAnsi" w:hAnsiTheme="minorHAnsi"/>
                <w:sz w:val="20"/>
              </w:rPr>
              <w:t>8</w:t>
            </w:r>
            <w:r w:rsidR="00C97C12" w:rsidRPr="005450C2">
              <w:rPr>
                <w:rFonts w:asciiTheme="minorHAnsi" w:hAnsiTheme="minorHAnsi"/>
                <w:sz w:val="20"/>
              </w:rPr>
              <w:t xml:space="preserve"> </w:t>
            </w:r>
            <w:r w:rsidR="00C97C12" w:rsidRPr="0036172E">
              <w:rPr>
                <w:rFonts w:asciiTheme="minorHAnsi" w:hAnsiTheme="minorHAnsi"/>
                <w:sz w:val="20"/>
              </w:rPr>
              <w:t>странице</w:t>
            </w:r>
            <w:r w:rsidR="00C97C12" w:rsidRPr="0036172E">
              <w:rPr>
                <w:rFonts w:asciiTheme="minorHAnsi" w:hAnsiTheme="minorHAnsi"/>
                <w:color w:val="FF0000"/>
                <w:sz w:val="20"/>
              </w:rPr>
              <w:t xml:space="preserve"> </w:t>
            </w:r>
            <w:r w:rsidR="00A56107" w:rsidRPr="0036172E">
              <w:rPr>
                <w:rFonts w:asciiTheme="minorHAnsi" w:hAnsiTheme="minorHAnsi"/>
                <w:sz w:val="20"/>
              </w:rPr>
              <w:t>Инструкци</w:t>
            </w:r>
            <w:r w:rsidR="00BC742A">
              <w:rPr>
                <w:rFonts w:asciiTheme="minorHAnsi" w:hAnsiTheme="minorHAnsi"/>
                <w:sz w:val="20"/>
              </w:rPr>
              <w:t>и</w:t>
            </w:r>
            <w:r w:rsidR="00A56107" w:rsidRPr="00A56107">
              <w:rPr>
                <w:rFonts w:asciiTheme="minorHAnsi" w:hAnsiTheme="minorHAnsi"/>
                <w:sz w:val="20"/>
              </w:rPr>
              <w:t xml:space="preserve"> по подключению и использованию системы «РТ-Деск» для предприятий ГК РТ</w:t>
            </w:r>
            <w:r w:rsidR="005C79FD">
              <w:rPr>
                <w:rFonts w:asciiTheme="minorHAnsi" w:hAnsiTheme="minorHAnsi"/>
                <w:sz w:val="20"/>
              </w:rPr>
              <w:t xml:space="preserve">   </w:t>
            </w:r>
          </w:p>
          <w:p w14:paraId="68649415" w14:textId="169582AA" w:rsidR="00E77E0C" w:rsidRPr="006544E5" w:rsidRDefault="00C97C12" w:rsidP="000243FF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 </w:t>
            </w:r>
            <w:r w:rsidRPr="006544E5">
              <w:rPr>
                <w:rFonts w:asciiTheme="minorHAnsi" w:hAnsiTheme="minorHAnsi"/>
                <w:sz w:val="20"/>
              </w:rPr>
              <w:t>прописано где</w:t>
            </w:r>
            <w:r w:rsidR="004438E0" w:rsidRPr="006544E5">
              <w:rPr>
                <w:rFonts w:asciiTheme="minorHAnsi" w:hAnsiTheme="minorHAnsi"/>
                <w:sz w:val="20"/>
              </w:rPr>
              <w:t xml:space="preserve"> располагается </w:t>
            </w:r>
            <w:r w:rsidRPr="006544E5">
              <w:rPr>
                <w:rFonts w:asciiTheme="minorHAnsi" w:hAnsiTheme="minorHAnsi"/>
                <w:sz w:val="20"/>
              </w:rPr>
              <w:t>данный документ</w:t>
            </w:r>
            <w:r w:rsidR="004438E0" w:rsidRPr="006544E5">
              <w:rPr>
                <w:rFonts w:asciiTheme="minorHAnsi" w:hAnsiTheme="minorHAnsi"/>
                <w:sz w:val="20"/>
              </w:rPr>
              <w:t xml:space="preserve"> в системе РТ-Деск</w:t>
            </w:r>
            <w:r w:rsidRPr="006544E5">
              <w:rPr>
                <w:rFonts w:asciiTheme="minorHAnsi" w:hAnsiTheme="minorHAnsi"/>
                <w:sz w:val="20"/>
              </w:rPr>
              <w:t>.</w:t>
            </w:r>
          </w:p>
          <w:p w14:paraId="7591DAEB" w14:textId="77777777" w:rsidR="00BE74D1" w:rsidRPr="006544E5" w:rsidRDefault="00587F3B" w:rsidP="000243FF">
            <w:pPr>
              <w:rPr>
                <w:rFonts w:asciiTheme="minorHAnsi" w:hAnsiTheme="minorHAnsi"/>
                <w:sz w:val="20"/>
              </w:rPr>
            </w:pPr>
            <w:r w:rsidRPr="006544E5">
              <w:rPr>
                <w:rFonts w:asciiTheme="minorHAnsi" w:hAnsiTheme="minorHAnsi"/>
                <w:sz w:val="20"/>
              </w:rPr>
              <w:t>Убедиться, что</w:t>
            </w:r>
            <w:r w:rsidR="00BE74D1" w:rsidRPr="006544E5">
              <w:rPr>
                <w:rFonts w:asciiTheme="minorHAnsi" w:hAnsiTheme="minorHAnsi"/>
                <w:sz w:val="20"/>
              </w:rPr>
              <w:t xml:space="preserve"> получен</w:t>
            </w:r>
            <w:r w:rsidRPr="006544E5">
              <w:rPr>
                <w:rFonts w:asciiTheme="minorHAnsi" w:hAnsiTheme="minorHAnsi"/>
                <w:sz w:val="20"/>
              </w:rPr>
              <w:t xml:space="preserve"> доступ</w:t>
            </w:r>
            <w:r w:rsidR="00BE74D1" w:rsidRPr="006544E5">
              <w:rPr>
                <w:rFonts w:asciiTheme="minorHAnsi" w:hAnsiTheme="minorHAnsi"/>
                <w:sz w:val="20"/>
              </w:rPr>
              <w:t xml:space="preserve"> в РТ-ДЕСК</w:t>
            </w:r>
            <w:r w:rsidRPr="006544E5">
              <w:rPr>
                <w:rFonts w:asciiTheme="minorHAnsi" w:hAnsiTheme="minorHAnsi"/>
                <w:sz w:val="20"/>
              </w:rPr>
              <w:t xml:space="preserve"> </w:t>
            </w:r>
            <w:r w:rsidR="00BE74D1" w:rsidRPr="006544E5">
              <w:rPr>
                <w:rFonts w:asciiTheme="minorHAnsi" w:hAnsiTheme="minorHAnsi"/>
                <w:sz w:val="20"/>
              </w:rPr>
              <w:t xml:space="preserve">к </w:t>
            </w:r>
            <w:r w:rsidR="003C395E" w:rsidRPr="006544E5">
              <w:rPr>
                <w:rFonts w:asciiTheme="minorHAnsi" w:hAnsiTheme="minorHAnsi"/>
                <w:sz w:val="20"/>
              </w:rPr>
              <w:t xml:space="preserve">следующей </w:t>
            </w:r>
            <w:r w:rsidR="00BE74D1" w:rsidRPr="006544E5">
              <w:rPr>
                <w:rFonts w:asciiTheme="minorHAnsi" w:hAnsiTheme="minorHAnsi"/>
                <w:sz w:val="20"/>
              </w:rPr>
              <w:t>проектной документации:</w:t>
            </w:r>
          </w:p>
          <w:p w14:paraId="778872C9" w14:textId="77777777" w:rsidR="00CA10C4" w:rsidRPr="006544E5" w:rsidRDefault="00CA10C4" w:rsidP="000243FF">
            <w:pPr>
              <w:pStyle w:val="a4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</w:pPr>
            <w:r w:rsidRPr="006544E5">
              <w:rPr>
                <w:rFonts w:asciiTheme="minorHAnsi" w:hAnsiTheme="minorHAnsi"/>
                <w:sz w:val="20"/>
              </w:rPr>
              <w:t>Шаблон заявки</w:t>
            </w:r>
            <w:r w:rsidRPr="006544E5"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  <w:t xml:space="preserve"> в РТ-ДЕСК на подключени</w:t>
            </w:r>
            <w:r w:rsidR="00BE0FFC" w:rsidRPr="006544E5"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  <w:t>е</w:t>
            </w:r>
            <w:r w:rsidRPr="006544E5"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  <w:t xml:space="preserve"> к АС </w:t>
            </w:r>
            <w:r w:rsidR="00BE0FFC" w:rsidRPr="006544E5"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  <w:t>ИБАК</w:t>
            </w:r>
            <w:r w:rsidRPr="006544E5"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  <w:t>.</w:t>
            </w:r>
          </w:p>
          <w:p w14:paraId="48A88E51" w14:textId="77777777" w:rsidR="009B111F" w:rsidRPr="006544E5" w:rsidRDefault="009B111F" w:rsidP="004438E0">
            <w:pPr>
              <w:pStyle w:val="a4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</w:pPr>
            <w:r w:rsidRPr="006544E5"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  <w:t>Шаблон типового договора</w:t>
            </w:r>
            <w:r w:rsidR="00B578B6" w:rsidRPr="006544E5"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  <w:t xml:space="preserve"> </w:t>
            </w:r>
            <w:r w:rsidR="00BE0FFC" w:rsidRPr="006544E5"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  <w:t xml:space="preserve">на оказание услуги </w:t>
            </w:r>
            <w:r w:rsidR="004438E0" w:rsidRPr="006544E5"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  <w:t xml:space="preserve">по подключению и сопровождению АС ИБАК </w:t>
            </w:r>
            <w:r w:rsidR="00F01771" w:rsidRPr="006544E5"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  <w:t>с РТ-ИНФОРМ</w:t>
            </w:r>
          </w:p>
          <w:p w14:paraId="056898AA" w14:textId="54FB969A" w:rsidR="00B6447D" w:rsidRPr="006544E5" w:rsidRDefault="003303A1" w:rsidP="000243FF">
            <w:pPr>
              <w:pStyle w:val="a4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</w:pPr>
            <w:r w:rsidRPr="006544E5"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  <w:t>Соглашение о конфиденциальности с Корпорацией</w:t>
            </w:r>
            <w:r w:rsidR="00385877" w:rsidRPr="006544E5"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  <w:t>.</w:t>
            </w:r>
          </w:p>
          <w:p w14:paraId="01332965" w14:textId="77777777" w:rsidR="00715018" w:rsidRPr="00CA10C4" w:rsidRDefault="00B578B6" w:rsidP="00BE0FFC">
            <w:pPr>
              <w:pStyle w:val="a4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</w:pPr>
            <w:r w:rsidRPr="006544E5"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  <w:t xml:space="preserve">Инструкции пользователей АС </w:t>
            </w:r>
            <w:r w:rsidR="00BE0FFC" w:rsidRPr="006544E5"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  <w:t>ИБАК</w:t>
            </w:r>
            <w:r w:rsidR="006E5573" w:rsidRPr="006544E5"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  <w:t>.</w:t>
            </w:r>
          </w:p>
        </w:tc>
        <w:tc>
          <w:tcPr>
            <w:tcW w:w="1500" w:type="dxa"/>
            <w:vAlign w:val="center"/>
          </w:tcPr>
          <w:p w14:paraId="22C7CA88" w14:textId="77777777" w:rsidR="00E77E0C" w:rsidRPr="00F01771" w:rsidRDefault="00E77E0C" w:rsidP="000243FF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</w:pPr>
            <w:r w:rsidRPr="00F01771"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  <w:t>Предприятия</w:t>
            </w:r>
          </w:p>
        </w:tc>
        <w:tc>
          <w:tcPr>
            <w:tcW w:w="3320" w:type="dxa"/>
          </w:tcPr>
          <w:p w14:paraId="65B177C8" w14:textId="77777777" w:rsidR="002A38C2" w:rsidRDefault="002A38C2" w:rsidP="000243F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/>
                <w:bCs/>
                <w:sz w:val="20"/>
              </w:rPr>
            </w:pPr>
            <w:r w:rsidRPr="002A38C2">
              <w:rPr>
                <w:rFonts w:asciiTheme="minorHAnsi" w:hAnsiTheme="minorHAnsi"/>
                <w:bCs/>
                <w:sz w:val="20"/>
              </w:rPr>
              <w:t>Гатауллина</w:t>
            </w:r>
            <w:r>
              <w:rPr>
                <w:rFonts w:asciiTheme="minorHAnsi" w:hAnsiTheme="minorHAnsi"/>
                <w:bCs/>
                <w:sz w:val="20"/>
              </w:rPr>
              <w:t xml:space="preserve"> </w:t>
            </w:r>
            <w:r w:rsidRPr="002A38C2">
              <w:rPr>
                <w:rFonts w:asciiTheme="minorHAnsi" w:hAnsiTheme="minorHAnsi"/>
                <w:bCs/>
                <w:sz w:val="20"/>
              </w:rPr>
              <w:t xml:space="preserve"> Алсу</w:t>
            </w:r>
            <w:r w:rsidR="00435F58">
              <w:rPr>
                <w:rFonts w:asciiTheme="minorHAnsi" w:hAnsiTheme="minorHAnsi"/>
                <w:bCs/>
                <w:sz w:val="20"/>
              </w:rPr>
              <w:t xml:space="preserve">, </w:t>
            </w:r>
            <w:r w:rsidRPr="002A38C2">
              <w:rPr>
                <w:rFonts w:asciiTheme="minorHAnsi" w:hAnsiTheme="minorHAnsi"/>
                <w:bCs/>
                <w:sz w:val="20"/>
              </w:rPr>
              <w:t>Меляков Роман</w:t>
            </w:r>
          </w:p>
          <w:p w14:paraId="644D17B9" w14:textId="77777777" w:rsidR="002A38C2" w:rsidRDefault="00E77E0C" w:rsidP="000243F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/>
                <w:sz w:val="20"/>
              </w:rPr>
            </w:pPr>
            <w:r w:rsidRPr="00F01771">
              <w:rPr>
                <w:rFonts w:asciiTheme="minorHAnsi" w:hAnsiTheme="minorHAnsi"/>
                <w:sz w:val="20"/>
              </w:rPr>
              <w:t>тел</w:t>
            </w:r>
            <w:r w:rsidR="002A38C2" w:rsidRPr="002A38C2">
              <w:rPr>
                <w:rFonts w:asciiTheme="minorHAnsi" w:hAnsiTheme="minorHAnsi"/>
                <w:sz w:val="20"/>
              </w:rPr>
              <w:t xml:space="preserve">+7(499)557-06-52 </w:t>
            </w:r>
            <w:r w:rsidR="002A38C2">
              <w:rPr>
                <w:rFonts w:asciiTheme="minorHAnsi" w:hAnsiTheme="minorHAnsi"/>
                <w:sz w:val="20"/>
              </w:rPr>
              <w:t>доб</w:t>
            </w:r>
            <w:r w:rsidR="002A38C2" w:rsidRPr="002A38C2">
              <w:rPr>
                <w:rFonts w:asciiTheme="minorHAnsi" w:hAnsiTheme="minorHAnsi"/>
                <w:sz w:val="20"/>
              </w:rPr>
              <w:t>.</w:t>
            </w:r>
            <w:r w:rsidR="00E80B3D">
              <w:rPr>
                <w:rFonts w:asciiTheme="minorHAnsi" w:hAnsiTheme="minorHAnsi"/>
                <w:sz w:val="20"/>
              </w:rPr>
              <w:t xml:space="preserve"> </w:t>
            </w:r>
            <w:r w:rsidR="002A38C2" w:rsidRPr="002A38C2">
              <w:rPr>
                <w:rFonts w:asciiTheme="minorHAnsi" w:hAnsiTheme="minorHAnsi"/>
                <w:sz w:val="20"/>
              </w:rPr>
              <w:t>307</w:t>
            </w:r>
            <w:r w:rsidR="00E80B3D">
              <w:rPr>
                <w:rFonts w:asciiTheme="minorHAnsi" w:hAnsiTheme="minorHAnsi"/>
                <w:sz w:val="20"/>
              </w:rPr>
              <w:t>, 323</w:t>
            </w:r>
          </w:p>
          <w:p w14:paraId="7C93F11D" w14:textId="77777777" w:rsidR="00E77E0C" w:rsidRDefault="00E77E0C" w:rsidP="000243F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/>
                <w:sz w:val="20"/>
                <w:lang w:val="en-US"/>
              </w:rPr>
            </w:pPr>
            <w:r w:rsidRPr="00F01771">
              <w:rPr>
                <w:rFonts w:asciiTheme="minorHAnsi" w:hAnsiTheme="minorHAnsi"/>
                <w:sz w:val="20"/>
                <w:lang w:val="en-US"/>
              </w:rPr>
              <w:t>e</w:t>
            </w:r>
            <w:r w:rsidRPr="00385877">
              <w:rPr>
                <w:rFonts w:asciiTheme="minorHAnsi" w:hAnsiTheme="minorHAnsi"/>
                <w:sz w:val="20"/>
                <w:lang w:val="en-US"/>
              </w:rPr>
              <w:t>-</w:t>
            </w:r>
            <w:r w:rsidRPr="00F01771">
              <w:rPr>
                <w:rFonts w:asciiTheme="minorHAnsi" w:hAnsiTheme="minorHAnsi"/>
                <w:sz w:val="20"/>
                <w:lang w:val="en-US"/>
              </w:rPr>
              <w:t>mail</w:t>
            </w:r>
            <w:r w:rsidRPr="00385877">
              <w:rPr>
                <w:rFonts w:asciiTheme="minorHAnsi" w:hAnsiTheme="minorHAnsi"/>
                <w:sz w:val="20"/>
                <w:lang w:val="en-US"/>
              </w:rPr>
              <w:t xml:space="preserve">: </w:t>
            </w:r>
            <w:hyperlink r:id="rId14" w:history="1">
              <w:r w:rsidR="002A38C2" w:rsidRPr="00A460DE">
                <w:rPr>
                  <w:rStyle w:val="a3"/>
                  <w:rFonts w:asciiTheme="minorHAnsi" w:hAnsiTheme="minorHAnsi"/>
                  <w:sz w:val="20"/>
                  <w:lang w:val="en-US"/>
                </w:rPr>
                <w:t>a.gataullina@rtinform.ru</w:t>
              </w:r>
            </w:hyperlink>
          </w:p>
          <w:p w14:paraId="5295EEBA" w14:textId="77777777" w:rsidR="002A38C2" w:rsidRDefault="002A38C2" w:rsidP="000243F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/>
                <w:sz w:val="20"/>
                <w:lang w:val="en-US"/>
              </w:rPr>
            </w:pPr>
            <w:r w:rsidRPr="002A38C2">
              <w:rPr>
                <w:rFonts w:asciiTheme="minorHAnsi" w:hAnsiTheme="minorHAnsi"/>
                <w:sz w:val="20"/>
                <w:lang w:val="en-US"/>
              </w:rPr>
              <w:t xml:space="preserve">              </w:t>
            </w:r>
            <w:hyperlink r:id="rId15" w:history="1">
              <w:r w:rsidRPr="00A460DE">
                <w:rPr>
                  <w:rStyle w:val="a3"/>
                  <w:rFonts w:asciiTheme="minorHAnsi" w:hAnsiTheme="minorHAnsi"/>
                  <w:sz w:val="20"/>
                  <w:lang w:val="en-US"/>
                </w:rPr>
                <w:t>r.melyakov@rtinform.ru</w:t>
              </w:r>
            </w:hyperlink>
          </w:p>
          <w:p w14:paraId="5CF445E3" w14:textId="77777777" w:rsidR="002A38C2" w:rsidRDefault="002A38C2" w:rsidP="000243F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/>
                <w:sz w:val="20"/>
                <w:lang w:val="en-US"/>
              </w:rPr>
            </w:pPr>
          </w:p>
          <w:p w14:paraId="2229FA05" w14:textId="77777777" w:rsidR="00A82E37" w:rsidRDefault="00A82E37" w:rsidP="000243F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/>
                <w:sz w:val="20"/>
                <w:lang w:val="en-US"/>
              </w:rPr>
            </w:pPr>
          </w:p>
          <w:p w14:paraId="3F696284" w14:textId="77777777" w:rsidR="00A82E37" w:rsidRPr="000F41EA" w:rsidRDefault="00A82E37" w:rsidP="00A82E37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="Verdana"/>
                <w:color w:val="000000"/>
                <w:sz w:val="20"/>
                <w:lang w:val="en-US" w:eastAsia="en-US"/>
              </w:rPr>
            </w:pPr>
          </w:p>
        </w:tc>
        <w:tc>
          <w:tcPr>
            <w:tcW w:w="1247" w:type="dxa"/>
            <w:vAlign w:val="center"/>
          </w:tcPr>
          <w:p w14:paraId="48F52D7B" w14:textId="77777777" w:rsidR="00E77E0C" w:rsidRPr="006544E5" w:rsidRDefault="004438E0" w:rsidP="000243FF">
            <w:pPr>
              <w:jc w:val="center"/>
              <w:rPr>
                <w:rFonts w:asciiTheme="minorHAnsi" w:hAnsiTheme="minorHAnsi"/>
                <w:bCs/>
                <w:sz w:val="20"/>
              </w:rPr>
            </w:pPr>
            <w:r w:rsidRPr="006544E5">
              <w:rPr>
                <w:rFonts w:asciiTheme="minorHAnsi" w:hAnsiTheme="minorHAnsi"/>
                <w:bCs/>
                <w:sz w:val="20"/>
              </w:rPr>
              <w:t>До 5 рабочих дней</w:t>
            </w:r>
          </w:p>
        </w:tc>
      </w:tr>
      <w:tr w:rsidR="00E77E0C" w:rsidRPr="006544E5" w14:paraId="6F5E99E6" w14:textId="77777777" w:rsidTr="006544E5">
        <w:trPr>
          <w:trHeight w:val="238"/>
        </w:trPr>
        <w:tc>
          <w:tcPr>
            <w:tcW w:w="3652" w:type="dxa"/>
            <w:shd w:val="clear" w:color="auto" w:fill="FFFFFF" w:themeFill="background1"/>
            <w:vAlign w:val="center"/>
          </w:tcPr>
          <w:p w14:paraId="78715D24" w14:textId="421CB477" w:rsidR="00E77E0C" w:rsidRPr="006544E5" w:rsidRDefault="00B33982" w:rsidP="00576E47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="Verdana"/>
                <w:b/>
                <w:bCs/>
                <w:color w:val="000000"/>
                <w:sz w:val="20"/>
                <w:lang w:eastAsia="en-US"/>
              </w:rPr>
            </w:pPr>
            <w:r w:rsidRPr="006544E5">
              <w:rPr>
                <w:rFonts w:asciiTheme="minorHAnsi" w:eastAsiaTheme="minorHAnsi" w:hAnsiTheme="minorHAnsi" w:cs="Verdana"/>
                <w:b/>
                <w:bCs/>
                <w:color w:val="000000"/>
                <w:sz w:val="20"/>
                <w:lang w:eastAsia="en-US"/>
              </w:rPr>
              <w:t xml:space="preserve">ШАГ </w:t>
            </w:r>
            <w:r w:rsidR="00576E47">
              <w:rPr>
                <w:rFonts w:asciiTheme="minorHAnsi" w:eastAsiaTheme="minorHAnsi" w:hAnsiTheme="minorHAnsi" w:cs="Verdana"/>
                <w:b/>
                <w:bCs/>
                <w:color w:val="000000"/>
                <w:sz w:val="20"/>
                <w:lang w:eastAsia="en-US"/>
              </w:rPr>
              <w:t>3</w:t>
            </w:r>
            <w:r w:rsidRPr="006544E5"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  <w:t>. Подготовить договор</w:t>
            </w:r>
            <w:r w:rsidR="001E34BC" w:rsidRPr="006544E5"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  <w:t xml:space="preserve"> на</w:t>
            </w:r>
            <w:r w:rsidR="001F4F6C" w:rsidRPr="006544E5"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  <w:t xml:space="preserve"> </w:t>
            </w:r>
            <w:r w:rsidR="00BE0FFC" w:rsidRPr="006544E5"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  <w:t>оказание услуги ИБАК</w:t>
            </w:r>
            <w:r w:rsidR="001E34BC" w:rsidRPr="006544E5"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  <w:t xml:space="preserve"> </w:t>
            </w:r>
            <w:r w:rsidR="00955DDE" w:rsidRPr="006544E5"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  <w:t xml:space="preserve">и </w:t>
            </w:r>
            <w:r w:rsidR="00344327" w:rsidRPr="006544E5"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  <w:t xml:space="preserve">заполнить все Приложения у Договору, </w:t>
            </w:r>
            <w:r w:rsidR="00F01771" w:rsidRPr="006544E5">
              <w:rPr>
                <w:rFonts w:asciiTheme="minorHAnsi" w:hAnsiTheme="minorHAnsi"/>
                <w:sz w:val="20"/>
              </w:rPr>
              <w:t>направить его</w:t>
            </w:r>
            <w:r w:rsidR="00955DDE" w:rsidRPr="006544E5">
              <w:rPr>
                <w:rFonts w:asciiTheme="minorHAnsi" w:hAnsiTheme="minorHAnsi"/>
                <w:sz w:val="20"/>
              </w:rPr>
              <w:t xml:space="preserve"> </w:t>
            </w:r>
            <w:r w:rsidR="00AA73CB" w:rsidRPr="006544E5">
              <w:rPr>
                <w:rFonts w:asciiTheme="minorHAnsi" w:hAnsiTheme="minorHAnsi"/>
                <w:sz w:val="20"/>
              </w:rPr>
              <w:t>в РТ-ИНФОРМ</w:t>
            </w:r>
            <w:r w:rsidR="00F01771" w:rsidRPr="006544E5">
              <w:rPr>
                <w:rFonts w:asciiTheme="minorHAnsi" w:hAnsiTheme="minorHAnsi"/>
                <w:sz w:val="20"/>
              </w:rPr>
              <w:t>.</w:t>
            </w:r>
          </w:p>
        </w:tc>
        <w:tc>
          <w:tcPr>
            <w:tcW w:w="6124" w:type="dxa"/>
            <w:shd w:val="clear" w:color="auto" w:fill="FFFFFF" w:themeFill="background1"/>
          </w:tcPr>
          <w:p w14:paraId="300F27D7" w14:textId="77777777" w:rsidR="00E77E0C" w:rsidRPr="006544E5" w:rsidRDefault="00955DDE" w:rsidP="000243F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/>
                <w:sz w:val="20"/>
              </w:rPr>
            </w:pPr>
            <w:r w:rsidRPr="006544E5">
              <w:rPr>
                <w:rFonts w:asciiTheme="minorHAnsi" w:hAnsiTheme="minorHAnsi"/>
                <w:sz w:val="20"/>
              </w:rPr>
              <w:t>Договор формируется в соответствии с заявкой в РТ-ДЕСК по типовому шаблону.</w:t>
            </w:r>
          </w:p>
        </w:tc>
        <w:tc>
          <w:tcPr>
            <w:tcW w:w="1500" w:type="dxa"/>
            <w:shd w:val="clear" w:color="auto" w:fill="FFFFFF" w:themeFill="background1"/>
            <w:vAlign w:val="center"/>
          </w:tcPr>
          <w:p w14:paraId="50782890" w14:textId="77777777" w:rsidR="00E77E0C" w:rsidRPr="006544E5" w:rsidRDefault="00E77E0C" w:rsidP="000243F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</w:rPr>
            </w:pPr>
            <w:r w:rsidRPr="006544E5"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  <w:t>РТ-ИНФОРМ</w:t>
            </w:r>
            <w:r w:rsidR="00582E37" w:rsidRPr="006544E5"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  <w:t>, Предприятия</w:t>
            </w:r>
          </w:p>
        </w:tc>
        <w:tc>
          <w:tcPr>
            <w:tcW w:w="3320" w:type="dxa"/>
            <w:shd w:val="clear" w:color="auto" w:fill="FFFFFF" w:themeFill="background1"/>
          </w:tcPr>
          <w:p w14:paraId="2CB904C4" w14:textId="77777777" w:rsidR="00E77E0C" w:rsidRPr="006544E5" w:rsidRDefault="00B33982" w:rsidP="000243F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</w:pPr>
            <w:r w:rsidRPr="006544E5"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  <w:t>Ответственный менеджер</w:t>
            </w:r>
            <w:r w:rsidR="00A86D70" w:rsidRPr="006544E5"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  <w:t xml:space="preserve"> в РТ-</w:t>
            </w:r>
            <w:r w:rsidR="0065511F" w:rsidRPr="006544E5"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  <w:t>ДЕСК</w:t>
            </w:r>
            <w:r w:rsidR="00F25656" w:rsidRPr="006544E5"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  <w:t xml:space="preserve"> т. +7(499)557-06-52</w:t>
            </w:r>
          </w:p>
          <w:p w14:paraId="50F88E9F" w14:textId="77777777" w:rsidR="00582E37" w:rsidRPr="006544E5" w:rsidRDefault="00582E37" w:rsidP="000243F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</w:pP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14:paraId="6A84452C" w14:textId="77777777" w:rsidR="00E77E0C" w:rsidRPr="006544E5" w:rsidRDefault="00CB5EE5" w:rsidP="000243FF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</w:pPr>
            <w:r w:rsidRPr="006544E5"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  <w:t xml:space="preserve">До </w:t>
            </w:r>
            <w:r w:rsidR="00B33982" w:rsidRPr="006544E5"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  <w:t>5 рабочих дней</w:t>
            </w:r>
          </w:p>
        </w:tc>
      </w:tr>
      <w:tr w:rsidR="001366B5" w:rsidRPr="006544E5" w14:paraId="72A1A510" w14:textId="77777777" w:rsidTr="006544E5">
        <w:trPr>
          <w:trHeight w:val="238"/>
        </w:trPr>
        <w:tc>
          <w:tcPr>
            <w:tcW w:w="3652" w:type="dxa"/>
            <w:shd w:val="clear" w:color="auto" w:fill="FFFFFF" w:themeFill="background1"/>
            <w:vAlign w:val="center"/>
          </w:tcPr>
          <w:p w14:paraId="585C1A83" w14:textId="66A561D7" w:rsidR="001366B5" w:rsidRPr="006544E5" w:rsidRDefault="001366B5" w:rsidP="00576E47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="Verdana"/>
                <w:b/>
                <w:bCs/>
                <w:color w:val="000000"/>
                <w:sz w:val="20"/>
                <w:lang w:eastAsia="en-US"/>
              </w:rPr>
            </w:pPr>
            <w:r w:rsidRPr="006544E5">
              <w:rPr>
                <w:rFonts w:asciiTheme="minorHAnsi" w:eastAsiaTheme="minorHAnsi" w:hAnsiTheme="minorHAnsi" w:cs="Verdana"/>
                <w:b/>
                <w:bCs/>
                <w:color w:val="000000"/>
                <w:sz w:val="20"/>
                <w:lang w:eastAsia="en-US"/>
              </w:rPr>
              <w:t xml:space="preserve">ШАГ </w:t>
            </w:r>
            <w:r w:rsidR="00576E47">
              <w:rPr>
                <w:rFonts w:asciiTheme="minorHAnsi" w:eastAsiaTheme="minorHAnsi" w:hAnsiTheme="minorHAnsi" w:cs="Verdana"/>
                <w:b/>
                <w:bCs/>
                <w:color w:val="000000"/>
                <w:sz w:val="20"/>
                <w:lang w:eastAsia="en-US"/>
              </w:rPr>
              <w:t>4</w:t>
            </w:r>
            <w:r w:rsidRPr="006544E5"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  <w:t>. При необходимости провести процедуру конкурентной закупки и на оказание услуги ИБАК</w:t>
            </w:r>
          </w:p>
        </w:tc>
        <w:tc>
          <w:tcPr>
            <w:tcW w:w="6124" w:type="dxa"/>
            <w:shd w:val="clear" w:color="auto" w:fill="FFFFFF" w:themeFill="background1"/>
          </w:tcPr>
          <w:p w14:paraId="6071F91E" w14:textId="2F73EDB0" w:rsidR="001366B5" w:rsidRPr="006544E5" w:rsidRDefault="00D9237F" w:rsidP="000243FF">
            <w:pPr>
              <w:pStyle w:val="Default"/>
              <w:rPr>
                <w:rFonts w:asciiTheme="minorHAnsi" w:hAnsiTheme="minorHAnsi" w:cs="Calibri"/>
                <w:sz w:val="20"/>
                <w:szCs w:val="20"/>
              </w:rPr>
            </w:pPr>
            <w:r w:rsidRPr="006544E5">
              <w:rPr>
                <w:rFonts w:asciiTheme="minorHAnsi" w:hAnsiTheme="minorHAnsi" w:cs="Calibri"/>
                <w:sz w:val="20"/>
                <w:szCs w:val="20"/>
              </w:rPr>
              <w:t>Осуществить закупку</w:t>
            </w:r>
            <w:r w:rsidR="00753E47">
              <w:rPr>
                <w:rFonts w:asciiTheme="minorHAnsi" w:hAnsiTheme="minorHAnsi" w:cs="Calibri"/>
                <w:sz w:val="20"/>
                <w:szCs w:val="20"/>
              </w:rPr>
              <w:t xml:space="preserve"> услуги АС ИБАК</w:t>
            </w:r>
            <w:r w:rsidRPr="006544E5">
              <w:rPr>
                <w:rFonts w:asciiTheme="minorHAnsi" w:hAnsiTheme="minorHAnsi" w:cs="Calibri"/>
                <w:sz w:val="20"/>
                <w:szCs w:val="20"/>
              </w:rPr>
              <w:t xml:space="preserve"> в соответствии с положением о закупках Предприятия.</w:t>
            </w:r>
          </w:p>
        </w:tc>
        <w:tc>
          <w:tcPr>
            <w:tcW w:w="1500" w:type="dxa"/>
            <w:shd w:val="clear" w:color="auto" w:fill="FFFFFF" w:themeFill="background1"/>
            <w:vAlign w:val="center"/>
          </w:tcPr>
          <w:p w14:paraId="0F6ED276" w14:textId="607A65D4" w:rsidR="001366B5" w:rsidRPr="006544E5" w:rsidRDefault="001366B5" w:rsidP="000243FF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</w:pPr>
            <w:r w:rsidRPr="006544E5"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  <w:t>Предприятия</w:t>
            </w:r>
          </w:p>
        </w:tc>
        <w:tc>
          <w:tcPr>
            <w:tcW w:w="3320" w:type="dxa"/>
            <w:shd w:val="clear" w:color="auto" w:fill="FFFFFF" w:themeFill="background1"/>
          </w:tcPr>
          <w:p w14:paraId="298CB530" w14:textId="77777777" w:rsidR="001366B5" w:rsidRPr="006544E5" w:rsidRDefault="001366B5" w:rsidP="005552DA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</w:pP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14:paraId="160FAE62" w14:textId="489EA051" w:rsidR="001366B5" w:rsidRPr="006544E5" w:rsidRDefault="001366B5" w:rsidP="00951FCA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</w:pPr>
            <w:r w:rsidRPr="006544E5"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  <w:t xml:space="preserve">До </w:t>
            </w:r>
            <w:r w:rsidR="00951FCA" w:rsidRPr="00951FCA"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  <w:t>20</w:t>
            </w:r>
            <w:r w:rsidRPr="006544E5"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  <w:t xml:space="preserve"> дней</w:t>
            </w:r>
          </w:p>
        </w:tc>
      </w:tr>
      <w:tr w:rsidR="00E77E0C" w:rsidRPr="006544E5" w14:paraId="41D6F811" w14:textId="77777777" w:rsidTr="006544E5">
        <w:trPr>
          <w:trHeight w:val="238"/>
        </w:trPr>
        <w:tc>
          <w:tcPr>
            <w:tcW w:w="3652" w:type="dxa"/>
            <w:shd w:val="clear" w:color="auto" w:fill="FFFFFF" w:themeFill="background1"/>
            <w:vAlign w:val="center"/>
          </w:tcPr>
          <w:p w14:paraId="1B43027F" w14:textId="3F12D778" w:rsidR="00E77E0C" w:rsidRPr="006544E5" w:rsidRDefault="00E77E0C" w:rsidP="00576E47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</w:pPr>
            <w:r w:rsidRPr="006544E5">
              <w:rPr>
                <w:rFonts w:asciiTheme="minorHAnsi" w:eastAsiaTheme="minorHAnsi" w:hAnsiTheme="minorHAnsi" w:cs="Verdana"/>
                <w:b/>
                <w:bCs/>
                <w:color w:val="000000"/>
                <w:sz w:val="20"/>
                <w:lang w:eastAsia="en-US"/>
              </w:rPr>
              <w:lastRenderedPageBreak/>
              <w:t xml:space="preserve">ШАГ </w:t>
            </w:r>
            <w:r w:rsidR="00576E47">
              <w:rPr>
                <w:rFonts w:asciiTheme="minorHAnsi" w:eastAsiaTheme="minorHAnsi" w:hAnsiTheme="minorHAnsi" w:cs="Verdana"/>
                <w:b/>
                <w:bCs/>
                <w:color w:val="000000"/>
                <w:sz w:val="20"/>
                <w:lang w:eastAsia="en-US"/>
              </w:rPr>
              <w:t>5</w:t>
            </w:r>
            <w:r w:rsidRPr="006544E5"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  <w:t>.</w:t>
            </w:r>
            <w:r w:rsidR="00A671AD" w:rsidRPr="006544E5"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  <w:t xml:space="preserve"> </w:t>
            </w:r>
            <w:r w:rsidR="006321BF" w:rsidRPr="006544E5"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  <w:t>П</w:t>
            </w:r>
            <w:r w:rsidRPr="006544E5"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  <w:t xml:space="preserve">одписать договор </w:t>
            </w:r>
            <w:r w:rsidR="00A671AD" w:rsidRPr="006544E5"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  <w:t>на оказание услуги ИБАК</w:t>
            </w:r>
          </w:p>
        </w:tc>
        <w:tc>
          <w:tcPr>
            <w:tcW w:w="6124" w:type="dxa"/>
            <w:shd w:val="clear" w:color="auto" w:fill="FFFFFF" w:themeFill="background1"/>
          </w:tcPr>
          <w:p w14:paraId="74C37203" w14:textId="3D2B43B4" w:rsidR="00E77E0C" w:rsidRPr="006544E5" w:rsidRDefault="00E77E0C" w:rsidP="000243FF">
            <w:pPr>
              <w:pStyle w:val="Default"/>
              <w:rPr>
                <w:rFonts w:asciiTheme="minorHAnsi" w:hAnsiTheme="minorHAnsi" w:cs="Calibri"/>
                <w:color w:val="FF0000"/>
                <w:sz w:val="20"/>
                <w:szCs w:val="20"/>
              </w:rPr>
            </w:pPr>
            <w:r w:rsidRPr="006544E5">
              <w:rPr>
                <w:rFonts w:asciiTheme="minorHAnsi" w:hAnsiTheme="minorHAnsi" w:cs="Calibri"/>
                <w:sz w:val="20"/>
                <w:szCs w:val="20"/>
              </w:rPr>
              <w:t xml:space="preserve">1. </w:t>
            </w:r>
            <w:r w:rsidRPr="006544E5">
              <w:rPr>
                <w:rFonts w:asciiTheme="minorHAnsi" w:hAnsiTheme="minorHAnsi" w:cs="Calibri"/>
                <w:color w:val="auto"/>
                <w:sz w:val="20"/>
                <w:szCs w:val="20"/>
              </w:rPr>
              <w:t>Скан-копию</w:t>
            </w:r>
            <w:r w:rsidR="00886EB2" w:rsidRPr="006544E5">
              <w:rPr>
                <w:rFonts w:asciiTheme="minorHAnsi" w:hAnsiTheme="minorHAnsi" w:cs="Calibri"/>
                <w:color w:val="auto"/>
                <w:sz w:val="20"/>
                <w:szCs w:val="20"/>
              </w:rPr>
              <w:t xml:space="preserve"> выслать</w:t>
            </w:r>
            <w:r w:rsidRPr="006544E5">
              <w:rPr>
                <w:rFonts w:asciiTheme="minorHAnsi" w:hAnsiTheme="minorHAnsi" w:cs="Calibri"/>
                <w:color w:val="auto"/>
                <w:sz w:val="20"/>
                <w:szCs w:val="20"/>
              </w:rPr>
              <w:t xml:space="preserve"> </w:t>
            </w:r>
            <w:r w:rsidR="00576E47">
              <w:rPr>
                <w:rFonts w:asciiTheme="minorHAnsi" w:hAnsiTheme="minorHAnsi" w:cs="Calibri"/>
                <w:color w:val="auto"/>
                <w:sz w:val="20"/>
                <w:szCs w:val="20"/>
              </w:rPr>
              <w:t>на</w:t>
            </w:r>
            <w:r w:rsidRPr="006544E5">
              <w:rPr>
                <w:rFonts w:asciiTheme="minorHAnsi" w:hAnsiTheme="minorHAnsi" w:cs="Calibri"/>
                <w:color w:val="auto"/>
                <w:sz w:val="20"/>
                <w:szCs w:val="20"/>
              </w:rPr>
              <w:t xml:space="preserve"> email</w:t>
            </w:r>
            <w:r w:rsidR="00886EB2" w:rsidRPr="006544E5">
              <w:rPr>
                <w:rFonts w:asciiTheme="minorHAnsi" w:hAnsiTheme="minorHAnsi" w:cs="Calibri"/>
                <w:color w:val="auto"/>
                <w:sz w:val="20"/>
                <w:szCs w:val="20"/>
              </w:rPr>
              <w:t xml:space="preserve"> </w:t>
            </w:r>
            <w:r w:rsidR="00576E47" w:rsidRPr="00576E47">
              <w:rPr>
                <w:rStyle w:val="a3"/>
                <w:rFonts w:cs="Verdana"/>
              </w:rPr>
              <w:t xml:space="preserve"> </w:t>
            </w:r>
            <w:r w:rsidR="00576E47" w:rsidRPr="00A542CD">
              <w:rPr>
                <w:rStyle w:val="a3"/>
                <w:rFonts w:cs="Verdana"/>
                <w:sz w:val="20"/>
                <w:szCs w:val="20"/>
                <w:lang w:val="en-US"/>
              </w:rPr>
              <w:t>IBAK</w:t>
            </w:r>
            <w:r w:rsidR="00576E47" w:rsidRPr="006544E5">
              <w:rPr>
                <w:rStyle w:val="a3"/>
                <w:rFonts w:cs="Verdana"/>
                <w:sz w:val="20"/>
                <w:szCs w:val="20"/>
              </w:rPr>
              <w:t>@</w:t>
            </w:r>
            <w:r w:rsidR="00576E47" w:rsidRPr="006544E5">
              <w:rPr>
                <w:rStyle w:val="a3"/>
                <w:rFonts w:cs="Verdana"/>
                <w:sz w:val="20"/>
                <w:szCs w:val="20"/>
                <w:lang w:val="en-US"/>
              </w:rPr>
              <w:t>rtinform</w:t>
            </w:r>
            <w:r w:rsidR="00576E47" w:rsidRPr="006544E5">
              <w:rPr>
                <w:rStyle w:val="a3"/>
                <w:rFonts w:cs="Verdana"/>
                <w:sz w:val="20"/>
                <w:szCs w:val="20"/>
              </w:rPr>
              <w:t>.</w:t>
            </w:r>
            <w:r w:rsidR="00576E47" w:rsidRPr="006544E5">
              <w:rPr>
                <w:rStyle w:val="a3"/>
                <w:rFonts w:cs="Verdana"/>
                <w:sz w:val="20"/>
                <w:szCs w:val="20"/>
                <w:lang w:val="en-US"/>
              </w:rPr>
              <w:t>ru</w:t>
            </w:r>
            <w:r w:rsidR="00576E47" w:rsidRPr="006544E5">
              <w:rPr>
                <w:rFonts w:asciiTheme="minorHAnsi" w:hAnsiTheme="minorHAnsi" w:cs="Calibri"/>
                <w:color w:val="0000FF"/>
                <w:sz w:val="20"/>
                <w:szCs w:val="20"/>
              </w:rPr>
              <w:t xml:space="preserve"> </w:t>
            </w:r>
            <w:r w:rsidR="00886EB2" w:rsidRPr="006544E5">
              <w:rPr>
                <w:rFonts w:asciiTheme="minorHAnsi" w:hAnsiTheme="minorHAnsi" w:cs="Calibri"/>
                <w:color w:val="auto"/>
                <w:sz w:val="20"/>
                <w:szCs w:val="20"/>
              </w:rPr>
              <w:t xml:space="preserve">ответственному менеджеру в РТ-ДЕСК </w:t>
            </w:r>
          </w:p>
          <w:p w14:paraId="733C6778" w14:textId="77777777" w:rsidR="00D6656B" w:rsidRDefault="00E77E0C" w:rsidP="005552DA">
            <w:pPr>
              <w:pStyle w:val="Default"/>
            </w:pPr>
            <w:r w:rsidRPr="006544E5">
              <w:rPr>
                <w:rFonts w:asciiTheme="minorHAnsi" w:hAnsiTheme="minorHAnsi" w:cs="Calibri"/>
                <w:sz w:val="20"/>
                <w:szCs w:val="20"/>
              </w:rPr>
              <w:t xml:space="preserve">2. </w:t>
            </w:r>
            <w:r w:rsidR="00886EB2" w:rsidRPr="006544E5">
              <w:rPr>
                <w:rFonts w:asciiTheme="minorHAnsi" w:hAnsiTheme="minorHAnsi" w:cs="Calibri"/>
                <w:sz w:val="20"/>
                <w:szCs w:val="20"/>
              </w:rPr>
              <w:t>Б</w:t>
            </w:r>
            <w:r w:rsidRPr="006544E5">
              <w:rPr>
                <w:rFonts w:asciiTheme="minorHAnsi" w:hAnsiTheme="minorHAnsi" w:cs="Calibri"/>
                <w:color w:val="auto"/>
                <w:sz w:val="20"/>
                <w:szCs w:val="20"/>
              </w:rPr>
              <w:t>умажны</w:t>
            </w:r>
            <w:r w:rsidR="00886EB2" w:rsidRPr="006544E5">
              <w:rPr>
                <w:rFonts w:asciiTheme="minorHAnsi" w:hAnsiTheme="minorHAnsi" w:cs="Calibri"/>
                <w:color w:val="auto"/>
                <w:sz w:val="20"/>
                <w:szCs w:val="20"/>
              </w:rPr>
              <w:t>й</w:t>
            </w:r>
            <w:r w:rsidRPr="006544E5">
              <w:rPr>
                <w:rFonts w:asciiTheme="minorHAnsi" w:hAnsiTheme="minorHAnsi" w:cs="Calibri"/>
                <w:color w:val="auto"/>
                <w:sz w:val="20"/>
                <w:szCs w:val="20"/>
              </w:rPr>
              <w:t xml:space="preserve"> экземпляр по почте на адрес: </w:t>
            </w:r>
            <w:r w:rsidR="005552DA" w:rsidRPr="006544E5">
              <w:t xml:space="preserve"> </w:t>
            </w:r>
          </w:p>
          <w:p w14:paraId="2BFDEAE9" w14:textId="44DE5968" w:rsidR="005552DA" w:rsidRPr="006544E5" w:rsidRDefault="00D6656B" w:rsidP="005552DA">
            <w:pPr>
              <w:pStyle w:val="Default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D6656B">
              <w:rPr>
                <w:rFonts w:asciiTheme="minorHAnsi" w:hAnsiTheme="minorHAnsi"/>
                <w:color w:val="auto"/>
                <w:sz w:val="20"/>
                <w:szCs w:val="20"/>
                <w:u w:val="single"/>
              </w:rPr>
              <w:t>2.1.</w:t>
            </w:r>
            <w:r>
              <w:t xml:space="preserve"> </w:t>
            </w:r>
            <w:r w:rsidR="005552DA" w:rsidRPr="006544E5">
              <w:rPr>
                <w:rFonts w:asciiTheme="minorHAnsi" w:hAnsiTheme="minorHAnsi"/>
                <w:color w:val="auto"/>
                <w:sz w:val="20"/>
                <w:szCs w:val="20"/>
                <w:u w:val="single"/>
              </w:rPr>
              <w:t>в случае отправки Почтой России</w:t>
            </w:r>
            <w:r w:rsidR="005552DA" w:rsidRPr="006544E5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 - 420021, Республика Татарстан, город Казань, улица Татарстан, дом 11, а/я 107.</w:t>
            </w:r>
          </w:p>
          <w:p w14:paraId="08F9DFEB" w14:textId="56CC47F0" w:rsidR="00E738BD" w:rsidRPr="006544E5" w:rsidRDefault="00D6656B" w:rsidP="005552DA">
            <w:pPr>
              <w:pStyle w:val="Default"/>
              <w:rPr>
                <w:rFonts w:asciiTheme="minorHAnsi" w:hAnsi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/>
                <w:color w:val="auto"/>
                <w:sz w:val="20"/>
                <w:szCs w:val="20"/>
                <w:u w:val="single"/>
              </w:rPr>
              <w:t xml:space="preserve">2.2. </w:t>
            </w:r>
            <w:r w:rsidR="005552DA" w:rsidRPr="006544E5">
              <w:rPr>
                <w:rFonts w:asciiTheme="minorHAnsi" w:hAnsiTheme="minorHAnsi"/>
                <w:color w:val="auto"/>
                <w:sz w:val="20"/>
                <w:szCs w:val="20"/>
                <w:u w:val="single"/>
              </w:rPr>
              <w:t>в случае отправки курьером</w:t>
            </w:r>
            <w:r w:rsidR="005552DA" w:rsidRPr="006544E5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 420021 г. Казань,  ул Салиха Сайдашева, д. 12, 3 этаж, БЦ Рябина, к.л. Коновалова И.В. тел: +7(499)557-06-52 д. 344</w:t>
            </w:r>
          </w:p>
        </w:tc>
        <w:tc>
          <w:tcPr>
            <w:tcW w:w="1500" w:type="dxa"/>
            <w:shd w:val="clear" w:color="auto" w:fill="FFFFFF" w:themeFill="background1"/>
            <w:vAlign w:val="center"/>
          </w:tcPr>
          <w:p w14:paraId="750FF38A" w14:textId="77777777" w:rsidR="00E77E0C" w:rsidRPr="006544E5" w:rsidRDefault="00E77E0C" w:rsidP="000243FF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</w:pPr>
            <w:r w:rsidRPr="006544E5"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  <w:t>Предприятия</w:t>
            </w:r>
          </w:p>
        </w:tc>
        <w:tc>
          <w:tcPr>
            <w:tcW w:w="3320" w:type="dxa"/>
            <w:shd w:val="clear" w:color="auto" w:fill="FFFFFF" w:themeFill="background1"/>
          </w:tcPr>
          <w:p w14:paraId="5113C5CD" w14:textId="77777777" w:rsidR="005552DA" w:rsidRPr="006544E5" w:rsidRDefault="005552DA" w:rsidP="005552DA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</w:pPr>
            <w:r w:rsidRPr="006544E5"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  <w:t>Ответственный менеджер в РТ-ДЕСК т. +7(499)557-06-52</w:t>
            </w:r>
          </w:p>
          <w:p w14:paraId="7FFEE5AC" w14:textId="77777777" w:rsidR="0065511F" w:rsidRPr="006544E5" w:rsidRDefault="0065511F" w:rsidP="000243F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</w:pP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14:paraId="70BDF117" w14:textId="77777777" w:rsidR="00E77E0C" w:rsidRPr="006544E5" w:rsidRDefault="00CB5EE5" w:rsidP="000243FF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</w:pPr>
            <w:r w:rsidRPr="006544E5"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  <w:t xml:space="preserve">До </w:t>
            </w:r>
            <w:r w:rsidR="00B33982" w:rsidRPr="006544E5"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  <w:t>5 рабочих дней</w:t>
            </w:r>
          </w:p>
        </w:tc>
      </w:tr>
      <w:tr w:rsidR="000B5136" w:rsidRPr="006544E5" w14:paraId="36B30018" w14:textId="77777777" w:rsidTr="006544E5">
        <w:trPr>
          <w:trHeight w:val="355"/>
        </w:trPr>
        <w:tc>
          <w:tcPr>
            <w:tcW w:w="3652" w:type="dxa"/>
            <w:shd w:val="clear" w:color="auto" w:fill="FFFFFF" w:themeFill="background1"/>
            <w:vAlign w:val="center"/>
          </w:tcPr>
          <w:p w14:paraId="6EF76FA0" w14:textId="5EB9F7E9" w:rsidR="000B5136" w:rsidRPr="006544E5" w:rsidRDefault="000B5136" w:rsidP="000B5136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</w:pPr>
            <w:r w:rsidRPr="006544E5">
              <w:rPr>
                <w:rFonts w:asciiTheme="minorHAnsi" w:eastAsiaTheme="minorHAnsi" w:hAnsiTheme="minorHAnsi" w:cs="Verdana"/>
                <w:b/>
                <w:bCs/>
                <w:color w:val="000000"/>
                <w:sz w:val="20"/>
                <w:lang w:eastAsia="en-US"/>
              </w:rPr>
              <w:t xml:space="preserve">ШАГ </w:t>
            </w:r>
            <w:r w:rsidR="00576E47">
              <w:rPr>
                <w:rFonts w:asciiTheme="minorHAnsi" w:eastAsiaTheme="minorHAnsi" w:hAnsiTheme="minorHAnsi" w:cs="Verdana"/>
                <w:b/>
                <w:bCs/>
                <w:color w:val="000000"/>
                <w:sz w:val="20"/>
                <w:lang w:eastAsia="en-US"/>
              </w:rPr>
              <w:t>6</w:t>
            </w:r>
            <w:r w:rsidRPr="006544E5">
              <w:rPr>
                <w:rFonts w:asciiTheme="minorHAnsi" w:eastAsiaTheme="minorHAnsi" w:hAnsiTheme="minorHAnsi" w:cs="Verdana"/>
                <w:b/>
                <w:bCs/>
                <w:color w:val="000000"/>
                <w:sz w:val="20"/>
                <w:lang w:eastAsia="en-US"/>
              </w:rPr>
              <w:t>.</w:t>
            </w:r>
            <w:r w:rsidRPr="006544E5"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  <w:t xml:space="preserve"> Подписать Соглашение о конфиденциальности с Государственной Корпорацией "Ростех"</w:t>
            </w:r>
          </w:p>
          <w:p w14:paraId="125C0729" w14:textId="4542FC06" w:rsidR="000B5136" w:rsidRPr="006544E5" w:rsidRDefault="000B5136" w:rsidP="000B5136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</w:pPr>
          </w:p>
        </w:tc>
        <w:tc>
          <w:tcPr>
            <w:tcW w:w="6124" w:type="dxa"/>
            <w:shd w:val="clear" w:color="auto" w:fill="FFFFFF" w:themeFill="background1"/>
          </w:tcPr>
          <w:p w14:paraId="6F8B6A7C" w14:textId="75F0A949" w:rsidR="000B5136" w:rsidRDefault="00C8287D" w:rsidP="000B5136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</w:pPr>
            <w:r w:rsidRPr="006544E5"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  <w:t>Подписание Соглашения о конфиденциальности в случае его отсутствия</w:t>
            </w:r>
            <w:r w:rsidR="000B5136" w:rsidRPr="006544E5"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  <w:t>. Форма соглашения находится в РТ-ДЕСК «Соглашение о конфиденциальности с Корпорацией»</w:t>
            </w:r>
          </w:p>
          <w:p w14:paraId="2C9B5353" w14:textId="4C1ADB54" w:rsidR="00D6656B" w:rsidRPr="00951FCA" w:rsidRDefault="00D6656B" w:rsidP="000B5136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</w:pPr>
            <w:r w:rsidRPr="00951FCA"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  <w:t>Срок действия Соглашения о конфиденциальности – 5 лет.</w:t>
            </w:r>
          </w:p>
          <w:p w14:paraId="7E2A0796" w14:textId="0FAEF03D" w:rsidR="000B5136" w:rsidRPr="006544E5" w:rsidRDefault="000B5136" w:rsidP="000B5136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</w:pPr>
            <w:r w:rsidRPr="006544E5"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  <w:t xml:space="preserve"> </w:t>
            </w:r>
          </w:p>
        </w:tc>
        <w:tc>
          <w:tcPr>
            <w:tcW w:w="1500" w:type="dxa"/>
            <w:shd w:val="clear" w:color="auto" w:fill="FFFFFF" w:themeFill="background1"/>
            <w:vAlign w:val="center"/>
          </w:tcPr>
          <w:p w14:paraId="2D71FE34" w14:textId="77777777" w:rsidR="000B5136" w:rsidRPr="006544E5" w:rsidRDefault="000B5136" w:rsidP="000B5136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</w:pPr>
            <w:r w:rsidRPr="006544E5"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  <w:t>Предприятия</w:t>
            </w:r>
          </w:p>
        </w:tc>
        <w:tc>
          <w:tcPr>
            <w:tcW w:w="3320" w:type="dxa"/>
            <w:shd w:val="clear" w:color="auto" w:fill="FFFFFF" w:themeFill="background1"/>
          </w:tcPr>
          <w:p w14:paraId="0931DC59" w14:textId="77777777" w:rsidR="000B5136" w:rsidRPr="006544E5" w:rsidRDefault="000B5136" w:rsidP="000B5136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</w:pPr>
            <w:r w:rsidRPr="006544E5"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  <w:t>Ответственный сотрудник Департамента Безопасности</w:t>
            </w:r>
          </w:p>
          <w:p w14:paraId="58DEF26F" w14:textId="77777777" w:rsidR="00410509" w:rsidRPr="006544E5" w:rsidRDefault="00410509" w:rsidP="000B5136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</w:pPr>
            <w:r w:rsidRPr="006544E5"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  <w:t>Яровой Артем Алексеевич</w:t>
            </w:r>
          </w:p>
          <w:p w14:paraId="7C077DB0" w14:textId="77777777" w:rsidR="000B5136" w:rsidRPr="006544E5" w:rsidRDefault="000F41EA" w:rsidP="000B5136">
            <w:pPr>
              <w:autoSpaceDE w:val="0"/>
              <w:autoSpaceDN w:val="0"/>
              <w:adjustRightInd w:val="0"/>
              <w:jc w:val="left"/>
              <w:rPr>
                <w:rStyle w:val="a3"/>
                <w:rFonts w:asciiTheme="minorHAnsi" w:eastAsiaTheme="minorHAnsi" w:hAnsiTheme="minorHAnsi" w:cs="Verdana"/>
                <w:sz w:val="20"/>
                <w:lang w:eastAsia="en-US"/>
              </w:rPr>
            </w:pPr>
            <w:r w:rsidRPr="006544E5"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  <w:t>тел. +7 (495) 287-25-00</w:t>
            </w:r>
            <w:r w:rsidR="000B5136" w:rsidRPr="006544E5"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  <w:t xml:space="preserve">, </w:t>
            </w:r>
            <w:hyperlink r:id="rId16" w:history="1">
              <w:r w:rsidR="00690964" w:rsidRPr="006544E5">
                <w:rPr>
                  <w:rStyle w:val="a3"/>
                  <w:rFonts w:asciiTheme="minorHAnsi" w:eastAsiaTheme="minorHAnsi" w:hAnsiTheme="minorHAnsi" w:cs="Verdana"/>
                  <w:sz w:val="20"/>
                  <w:lang w:val="en-US" w:eastAsia="en-US"/>
                </w:rPr>
                <w:t>A</w:t>
              </w:r>
              <w:r w:rsidR="00690964" w:rsidRPr="006544E5">
                <w:rPr>
                  <w:rStyle w:val="a3"/>
                  <w:rFonts w:asciiTheme="minorHAnsi" w:eastAsiaTheme="minorHAnsi" w:hAnsiTheme="minorHAnsi" w:cs="Verdana"/>
                  <w:sz w:val="20"/>
                  <w:lang w:eastAsia="en-US"/>
                </w:rPr>
                <w:t>.</w:t>
              </w:r>
              <w:r w:rsidR="00690964" w:rsidRPr="006544E5">
                <w:rPr>
                  <w:rStyle w:val="a3"/>
                  <w:rFonts w:asciiTheme="minorHAnsi" w:eastAsiaTheme="minorHAnsi" w:hAnsiTheme="minorHAnsi" w:cs="Verdana"/>
                  <w:sz w:val="20"/>
                  <w:lang w:val="en-US" w:eastAsia="en-US"/>
                </w:rPr>
                <w:t>A</w:t>
              </w:r>
              <w:r w:rsidR="00690964" w:rsidRPr="006544E5">
                <w:rPr>
                  <w:rStyle w:val="a3"/>
                  <w:rFonts w:asciiTheme="minorHAnsi" w:eastAsiaTheme="minorHAnsi" w:hAnsiTheme="minorHAnsi" w:cs="Verdana"/>
                  <w:sz w:val="20"/>
                  <w:lang w:eastAsia="en-US"/>
                </w:rPr>
                <w:t>.</w:t>
              </w:r>
              <w:r w:rsidR="00690964" w:rsidRPr="006544E5">
                <w:rPr>
                  <w:rStyle w:val="a3"/>
                  <w:rFonts w:asciiTheme="minorHAnsi" w:eastAsiaTheme="minorHAnsi" w:hAnsiTheme="minorHAnsi" w:cs="Verdana"/>
                  <w:sz w:val="20"/>
                  <w:lang w:val="en-US" w:eastAsia="en-US"/>
                </w:rPr>
                <w:t>Yarovoy</w:t>
              </w:r>
              <w:r w:rsidR="00690964" w:rsidRPr="006544E5">
                <w:rPr>
                  <w:rStyle w:val="a3"/>
                  <w:rFonts w:asciiTheme="minorHAnsi" w:eastAsiaTheme="minorHAnsi" w:hAnsiTheme="minorHAnsi" w:cs="Verdana"/>
                  <w:sz w:val="20"/>
                  <w:lang w:eastAsia="en-US"/>
                </w:rPr>
                <w:t>@</w:t>
              </w:r>
              <w:r w:rsidR="00690964" w:rsidRPr="006544E5">
                <w:rPr>
                  <w:rStyle w:val="a3"/>
                  <w:rFonts w:asciiTheme="minorHAnsi" w:eastAsiaTheme="minorHAnsi" w:hAnsiTheme="minorHAnsi" w:cs="Verdana"/>
                  <w:sz w:val="20"/>
                  <w:lang w:val="en-US" w:eastAsia="en-US"/>
                </w:rPr>
                <w:t>rostec</w:t>
              </w:r>
              <w:r w:rsidR="00690964" w:rsidRPr="006544E5">
                <w:rPr>
                  <w:rStyle w:val="a3"/>
                  <w:rFonts w:asciiTheme="minorHAnsi" w:eastAsiaTheme="minorHAnsi" w:hAnsiTheme="minorHAnsi" w:cs="Verdana"/>
                  <w:sz w:val="20"/>
                  <w:lang w:eastAsia="en-US"/>
                </w:rPr>
                <w:t>.</w:t>
              </w:r>
              <w:r w:rsidR="00690964" w:rsidRPr="006544E5">
                <w:rPr>
                  <w:rStyle w:val="a3"/>
                  <w:rFonts w:asciiTheme="minorHAnsi" w:eastAsiaTheme="minorHAnsi" w:hAnsiTheme="minorHAnsi" w:cs="Verdana"/>
                  <w:sz w:val="20"/>
                  <w:lang w:val="en-US" w:eastAsia="en-US"/>
                </w:rPr>
                <w:t>ru</w:t>
              </w:r>
            </w:hyperlink>
          </w:p>
          <w:p w14:paraId="466DC252" w14:textId="77777777" w:rsidR="00690964" w:rsidRPr="006544E5" w:rsidRDefault="00690964" w:rsidP="00690964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</w:pPr>
            <w:r w:rsidRPr="006544E5"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  <w:t>Куклёнков Алексей Юрьевич</w:t>
            </w:r>
          </w:p>
          <w:p w14:paraId="7BC4A784" w14:textId="77777777" w:rsidR="00690964" w:rsidRPr="006544E5" w:rsidRDefault="00690964" w:rsidP="0069096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="Tahoma"/>
                <w:sz w:val="20"/>
              </w:rPr>
            </w:pPr>
            <w:r w:rsidRPr="006544E5">
              <w:rPr>
                <w:rFonts w:asciiTheme="minorHAnsi" w:hAnsiTheme="minorHAnsi" w:cs="Tahoma"/>
                <w:sz w:val="20"/>
              </w:rPr>
              <w:t>Тел: +7(495) 287-25-00 доб. 23-11</w:t>
            </w:r>
          </w:p>
          <w:p w14:paraId="425B6A17" w14:textId="77777777" w:rsidR="00690964" w:rsidRPr="006544E5" w:rsidRDefault="001D199E" w:rsidP="00690964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</w:pPr>
            <w:hyperlink r:id="rId17" w:history="1">
              <w:r w:rsidR="00690964" w:rsidRPr="006544E5">
                <w:rPr>
                  <w:rStyle w:val="a3"/>
                  <w:rFonts w:asciiTheme="minorHAnsi" w:eastAsiaTheme="minorHAnsi" w:hAnsiTheme="minorHAnsi" w:cs="Verdana"/>
                  <w:sz w:val="20"/>
                  <w:lang w:val="en-US" w:eastAsia="en-US"/>
                </w:rPr>
                <w:t>A</w:t>
              </w:r>
              <w:r w:rsidR="00690964" w:rsidRPr="006544E5">
                <w:rPr>
                  <w:rStyle w:val="a3"/>
                  <w:rFonts w:asciiTheme="minorHAnsi" w:eastAsiaTheme="minorHAnsi" w:hAnsiTheme="minorHAnsi" w:cs="Verdana"/>
                  <w:sz w:val="20"/>
                  <w:lang w:eastAsia="en-US"/>
                </w:rPr>
                <w:t>.</w:t>
              </w:r>
              <w:r w:rsidR="00690964" w:rsidRPr="006544E5">
                <w:rPr>
                  <w:rStyle w:val="a3"/>
                  <w:rFonts w:asciiTheme="minorHAnsi" w:eastAsiaTheme="minorHAnsi" w:hAnsiTheme="minorHAnsi" w:cs="Verdana"/>
                  <w:sz w:val="20"/>
                  <w:lang w:val="en-US" w:eastAsia="en-US"/>
                </w:rPr>
                <w:t>Y</w:t>
              </w:r>
              <w:r w:rsidR="00690964" w:rsidRPr="006544E5">
                <w:rPr>
                  <w:rStyle w:val="a3"/>
                  <w:rFonts w:asciiTheme="minorHAnsi" w:eastAsiaTheme="minorHAnsi" w:hAnsiTheme="minorHAnsi" w:cs="Verdana"/>
                  <w:sz w:val="20"/>
                  <w:lang w:eastAsia="en-US"/>
                </w:rPr>
                <w:t>.</w:t>
              </w:r>
              <w:r w:rsidR="00690964" w:rsidRPr="006544E5">
                <w:rPr>
                  <w:rStyle w:val="a3"/>
                  <w:rFonts w:asciiTheme="minorHAnsi" w:eastAsiaTheme="minorHAnsi" w:hAnsiTheme="minorHAnsi" w:cs="Verdana"/>
                  <w:sz w:val="20"/>
                  <w:lang w:val="en-US" w:eastAsia="en-US"/>
                </w:rPr>
                <w:t>Kuklenkov</w:t>
              </w:r>
              <w:r w:rsidR="00690964" w:rsidRPr="006544E5">
                <w:rPr>
                  <w:rStyle w:val="a3"/>
                  <w:rFonts w:asciiTheme="minorHAnsi" w:eastAsiaTheme="minorHAnsi" w:hAnsiTheme="minorHAnsi" w:cs="Verdana"/>
                  <w:sz w:val="20"/>
                  <w:lang w:eastAsia="en-US"/>
                </w:rPr>
                <w:t>@</w:t>
              </w:r>
              <w:r w:rsidR="00690964" w:rsidRPr="006544E5">
                <w:rPr>
                  <w:rStyle w:val="a3"/>
                  <w:rFonts w:asciiTheme="minorHAnsi" w:eastAsiaTheme="minorHAnsi" w:hAnsiTheme="minorHAnsi" w:cs="Verdana"/>
                  <w:sz w:val="20"/>
                  <w:lang w:val="en-US" w:eastAsia="en-US"/>
                </w:rPr>
                <w:t>ros</w:t>
              </w:r>
              <w:r w:rsidR="00690964" w:rsidRPr="006544E5">
                <w:rPr>
                  <w:rStyle w:val="a3"/>
                  <w:rFonts w:asciiTheme="minorHAnsi" w:eastAsiaTheme="minorHAnsi" w:hAnsiTheme="minorHAnsi" w:cs="Verdana"/>
                  <w:sz w:val="20"/>
                  <w:lang w:eastAsia="en-US"/>
                </w:rPr>
                <w:t>t</w:t>
              </w:r>
              <w:r w:rsidR="00690964" w:rsidRPr="006544E5">
                <w:rPr>
                  <w:rStyle w:val="a3"/>
                  <w:rFonts w:asciiTheme="minorHAnsi" w:eastAsiaTheme="minorHAnsi" w:hAnsiTheme="minorHAnsi" w:cs="Verdana"/>
                  <w:sz w:val="20"/>
                  <w:lang w:val="en-US" w:eastAsia="en-US"/>
                </w:rPr>
                <w:t>ec</w:t>
              </w:r>
              <w:r w:rsidR="00690964" w:rsidRPr="006544E5">
                <w:rPr>
                  <w:rStyle w:val="a3"/>
                  <w:rFonts w:asciiTheme="minorHAnsi" w:eastAsiaTheme="minorHAnsi" w:hAnsiTheme="minorHAnsi" w:cs="Verdana"/>
                  <w:sz w:val="20"/>
                  <w:lang w:eastAsia="en-US"/>
                </w:rPr>
                <w:t>.</w:t>
              </w:r>
              <w:r w:rsidR="00690964" w:rsidRPr="006544E5">
                <w:rPr>
                  <w:rStyle w:val="a3"/>
                  <w:rFonts w:asciiTheme="minorHAnsi" w:eastAsiaTheme="minorHAnsi" w:hAnsiTheme="minorHAnsi" w:cs="Verdana"/>
                  <w:sz w:val="20"/>
                  <w:lang w:val="en-US" w:eastAsia="en-US"/>
                </w:rPr>
                <w:t>ru</w:t>
              </w:r>
            </w:hyperlink>
          </w:p>
          <w:p w14:paraId="4801C700" w14:textId="77777777" w:rsidR="00690964" w:rsidRPr="006544E5" w:rsidRDefault="00690964" w:rsidP="00690964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</w:pPr>
            <w:r w:rsidRPr="006544E5"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  <w:t>Ольховой Александр Владимирович</w:t>
            </w:r>
          </w:p>
          <w:p w14:paraId="073C3241" w14:textId="77777777" w:rsidR="00690964" w:rsidRPr="006544E5" w:rsidRDefault="00690964" w:rsidP="0069096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="Tahoma"/>
                <w:sz w:val="20"/>
              </w:rPr>
            </w:pPr>
            <w:r w:rsidRPr="006544E5">
              <w:rPr>
                <w:rFonts w:asciiTheme="minorHAnsi" w:hAnsiTheme="minorHAnsi" w:cs="Tahoma"/>
                <w:sz w:val="20"/>
              </w:rPr>
              <w:t>Тел:(495) 287-25-00 доб. 26-36</w:t>
            </w:r>
          </w:p>
          <w:p w14:paraId="2B60A6A1" w14:textId="77777777" w:rsidR="00690964" w:rsidRPr="006544E5" w:rsidRDefault="001D199E" w:rsidP="00690964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="Verdana"/>
                <w:sz w:val="20"/>
                <w:lang w:eastAsia="en-US"/>
              </w:rPr>
            </w:pPr>
            <w:hyperlink r:id="rId18" w:history="1">
              <w:r w:rsidR="00690964" w:rsidRPr="006544E5">
                <w:rPr>
                  <w:rStyle w:val="a3"/>
                  <w:rFonts w:asciiTheme="minorHAnsi" w:eastAsiaTheme="minorHAnsi" w:hAnsiTheme="minorHAnsi" w:cs="Verdana"/>
                  <w:sz w:val="20"/>
                  <w:lang w:eastAsia="en-US"/>
                </w:rPr>
                <w:t>A.V.Olkhovoy@rostec.ru</w:t>
              </w:r>
            </w:hyperlink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14:paraId="35E53F1D" w14:textId="77777777" w:rsidR="000B5136" w:rsidRPr="006544E5" w:rsidRDefault="000B5136" w:rsidP="000B5136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</w:pPr>
            <w:r w:rsidRPr="006544E5"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  <w:t>До 20 рабочих дней</w:t>
            </w:r>
          </w:p>
        </w:tc>
      </w:tr>
      <w:tr w:rsidR="00517C76" w:rsidRPr="006544E5" w14:paraId="4567C789" w14:textId="77777777" w:rsidTr="006544E5">
        <w:trPr>
          <w:trHeight w:val="355"/>
        </w:trPr>
        <w:tc>
          <w:tcPr>
            <w:tcW w:w="3652" w:type="dxa"/>
            <w:shd w:val="clear" w:color="auto" w:fill="FFFFFF" w:themeFill="background1"/>
            <w:vAlign w:val="center"/>
          </w:tcPr>
          <w:p w14:paraId="2E54311A" w14:textId="09FD668C" w:rsidR="00517C76" w:rsidRPr="006544E5" w:rsidRDefault="001746C1" w:rsidP="000B5136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="Verdana"/>
                <w:bCs/>
                <w:color w:val="000000"/>
                <w:sz w:val="20"/>
                <w:lang w:eastAsia="en-US"/>
              </w:rPr>
            </w:pPr>
            <w:r>
              <w:rPr>
                <w:rFonts w:asciiTheme="minorHAnsi" w:eastAsiaTheme="minorHAnsi" w:hAnsiTheme="minorHAnsi" w:cs="Verdana"/>
                <w:b/>
                <w:bCs/>
                <w:color w:val="000000"/>
                <w:sz w:val="20"/>
                <w:lang w:eastAsia="en-US"/>
              </w:rPr>
              <w:t xml:space="preserve">ШАГ </w:t>
            </w:r>
            <w:r w:rsidR="00576E47">
              <w:rPr>
                <w:rFonts w:asciiTheme="minorHAnsi" w:eastAsiaTheme="minorHAnsi" w:hAnsiTheme="minorHAnsi" w:cs="Verdana"/>
                <w:b/>
                <w:bCs/>
                <w:color w:val="000000"/>
                <w:sz w:val="20"/>
                <w:lang w:eastAsia="en-US"/>
              </w:rPr>
              <w:t>7</w:t>
            </w:r>
            <w:r w:rsidR="00517C76" w:rsidRPr="006544E5">
              <w:rPr>
                <w:rFonts w:asciiTheme="minorHAnsi" w:eastAsiaTheme="minorHAnsi" w:hAnsiTheme="minorHAnsi" w:cs="Verdana"/>
                <w:b/>
                <w:bCs/>
                <w:color w:val="000000"/>
                <w:sz w:val="20"/>
                <w:lang w:eastAsia="en-US"/>
              </w:rPr>
              <w:t xml:space="preserve">.1. </w:t>
            </w:r>
            <w:r w:rsidR="00517C76" w:rsidRPr="006544E5">
              <w:rPr>
                <w:rFonts w:asciiTheme="minorHAnsi" w:eastAsiaTheme="minorHAnsi" w:hAnsiTheme="minorHAnsi" w:cs="Verdana"/>
                <w:bCs/>
                <w:color w:val="000000"/>
                <w:sz w:val="20"/>
                <w:lang w:eastAsia="en-US"/>
              </w:rPr>
              <w:t>Подготовить рабочее место в соответствии с Требованиями</w:t>
            </w:r>
            <w:r w:rsidR="00517C76" w:rsidRPr="006544E5">
              <w:t xml:space="preserve"> </w:t>
            </w:r>
            <w:r w:rsidR="00517C76" w:rsidRPr="006544E5">
              <w:rPr>
                <w:rFonts w:asciiTheme="minorHAnsi" w:eastAsiaTheme="minorHAnsi" w:hAnsiTheme="minorHAnsi" w:cs="Verdana"/>
                <w:bCs/>
                <w:color w:val="000000"/>
                <w:sz w:val="20"/>
                <w:lang w:eastAsia="en-US"/>
              </w:rPr>
              <w:t>по обеспечению информационной безопасности и техническими требованиями к оборудованию для установки АРМ АС ИБАК</w:t>
            </w:r>
          </w:p>
          <w:p w14:paraId="2073E528" w14:textId="28541B4D" w:rsidR="00517C76" w:rsidRPr="006544E5" w:rsidRDefault="001746C1" w:rsidP="000B5136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="Verdana"/>
                <w:bCs/>
                <w:color w:val="000000"/>
                <w:sz w:val="20"/>
                <w:lang w:eastAsia="en-US"/>
              </w:rPr>
            </w:pPr>
            <w:r>
              <w:rPr>
                <w:rFonts w:asciiTheme="minorHAnsi" w:eastAsiaTheme="minorHAnsi" w:hAnsiTheme="minorHAnsi" w:cs="Verdana"/>
                <w:b/>
                <w:bCs/>
                <w:color w:val="000000"/>
                <w:sz w:val="20"/>
                <w:lang w:eastAsia="en-US"/>
              </w:rPr>
              <w:t>ШАГ</w:t>
            </w:r>
            <w:r w:rsidR="00576E47">
              <w:rPr>
                <w:rFonts w:asciiTheme="minorHAnsi" w:eastAsiaTheme="minorHAnsi" w:hAnsiTheme="minorHAnsi" w:cs="Verdana"/>
                <w:b/>
                <w:bCs/>
                <w:color w:val="000000"/>
                <w:sz w:val="20"/>
                <w:lang w:eastAsia="en-US"/>
              </w:rPr>
              <w:t xml:space="preserve"> 7</w:t>
            </w:r>
            <w:r w:rsidR="00517C76" w:rsidRPr="006544E5">
              <w:rPr>
                <w:rFonts w:asciiTheme="minorHAnsi" w:eastAsiaTheme="minorHAnsi" w:hAnsiTheme="minorHAnsi" w:cs="Verdana"/>
                <w:b/>
                <w:bCs/>
                <w:color w:val="000000"/>
                <w:sz w:val="20"/>
                <w:lang w:eastAsia="en-US"/>
              </w:rPr>
              <w:t xml:space="preserve">.2. </w:t>
            </w:r>
            <w:r w:rsidR="00517C76" w:rsidRPr="006544E5">
              <w:rPr>
                <w:rFonts w:asciiTheme="minorHAnsi" w:eastAsiaTheme="minorHAnsi" w:hAnsiTheme="minorHAnsi" w:cs="Verdana"/>
                <w:bCs/>
                <w:color w:val="000000"/>
                <w:sz w:val="20"/>
                <w:lang w:eastAsia="en-US"/>
              </w:rPr>
              <w:t>Назначить пользователей АС ИБАК</w:t>
            </w:r>
            <w:r w:rsidR="003C1402" w:rsidRPr="006544E5">
              <w:rPr>
                <w:rFonts w:asciiTheme="minorHAnsi" w:eastAsiaTheme="minorHAnsi" w:hAnsiTheme="minorHAnsi" w:cs="Verdana"/>
                <w:bCs/>
                <w:color w:val="000000"/>
                <w:sz w:val="20"/>
                <w:lang w:eastAsia="en-US"/>
              </w:rPr>
              <w:t xml:space="preserve"> и определить полномочия по доступу к ИБАК</w:t>
            </w:r>
          </w:p>
          <w:p w14:paraId="4C2D763E" w14:textId="7617453C" w:rsidR="00190FAF" w:rsidRPr="006544E5" w:rsidRDefault="001746C1" w:rsidP="00576E47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="Verdana"/>
                <w:b/>
                <w:bCs/>
                <w:color w:val="000000"/>
                <w:sz w:val="20"/>
                <w:lang w:eastAsia="en-US"/>
              </w:rPr>
            </w:pPr>
            <w:r>
              <w:rPr>
                <w:rFonts w:asciiTheme="minorHAnsi" w:eastAsiaTheme="minorHAnsi" w:hAnsiTheme="minorHAnsi" w:cs="Verdana"/>
                <w:b/>
                <w:bCs/>
                <w:color w:val="000000"/>
                <w:sz w:val="20"/>
                <w:lang w:eastAsia="en-US"/>
              </w:rPr>
              <w:t xml:space="preserve">ШАГ </w:t>
            </w:r>
            <w:r w:rsidR="00576E47">
              <w:rPr>
                <w:rFonts w:asciiTheme="minorHAnsi" w:eastAsiaTheme="minorHAnsi" w:hAnsiTheme="minorHAnsi" w:cs="Verdana"/>
                <w:b/>
                <w:bCs/>
                <w:color w:val="000000"/>
                <w:sz w:val="20"/>
                <w:lang w:eastAsia="en-US"/>
              </w:rPr>
              <w:t>7</w:t>
            </w:r>
            <w:r w:rsidR="00190FAF" w:rsidRPr="006544E5">
              <w:rPr>
                <w:rFonts w:asciiTheme="minorHAnsi" w:eastAsiaTheme="minorHAnsi" w:hAnsiTheme="minorHAnsi" w:cs="Verdana"/>
                <w:b/>
                <w:bCs/>
                <w:color w:val="000000"/>
                <w:sz w:val="20"/>
                <w:lang w:eastAsia="en-US"/>
              </w:rPr>
              <w:t>.3.</w:t>
            </w:r>
            <w:r w:rsidR="00190FAF" w:rsidRPr="006544E5">
              <w:t xml:space="preserve"> </w:t>
            </w:r>
            <w:r w:rsidR="00190FAF" w:rsidRPr="006544E5">
              <w:rPr>
                <w:rFonts w:asciiTheme="minorHAnsi" w:eastAsiaTheme="minorHAnsi" w:hAnsiTheme="minorHAnsi" w:cs="Verdana"/>
                <w:bCs/>
                <w:color w:val="000000"/>
                <w:sz w:val="20"/>
                <w:lang w:eastAsia="en-US"/>
              </w:rPr>
              <w:t xml:space="preserve">Подготовить и </w:t>
            </w:r>
            <w:r w:rsidR="00235894" w:rsidRPr="006544E5">
              <w:rPr>
                <w:rFonts w:asciiTheme="minorHAnsi" w:eastAsiaTheme="minorHAnsi" w:hAnsiTheme="minorHAnsi" w:cs="Verdana"/>
                <w:bCs/>
                <w:color w:val="000000"/>
                <w:sz w:val="20"/>
                <w:lang w:eastAsia="en-US"/>
              </w:rPr>
              <w:t>утвер</w:t>
            </w:r>
            <w:r w:rsidR="00190FAF" w:rsidRPr="006544E5">
              <w:rPr>
                <w:rFonts w:asciiTheme="minorHAnsi" w:eastAsiaTheme="minorHAnsi" w:hAnsiTheme="minorHAnsi" w:cs="Verdana"/>
                <w:bCs/>
                <w:color w:val="000000"/>
                <w:sz w:val="20"/>
                <w:lang w:eastAsia="en-US"/>
              </w:rPr>
              <w:t>дить должностные инструкции</w:t>
            </w:r>
          </w:p>
        </w:tc>
        <w:tc>
          <w:tcPr>
            <w:tcW w:w="6124" w:type="dxa"/>
            <w:shd w:val="clear" w:color="auto" w:fill="FFFFFF" w:themeFill="background1"/>
          </w:tcPr>
          <w:p w14:paraId="6899A615" w14:textId="3128DD22" w:rsidR="00517C76" w:rsidRPr="006544E5" w:rsidRDefault="00517C76" w:rsidP="00517C76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="Verdana"/>
                <w:bCs/>
                <w:color w:val="000000"/>
                <w:sz w:val="20"/>
                <w:lang w:eastAsia="en-US"/>
              </w:rPr>
            </w:pPr>
            <w:r w:rsidRPr="006544E5"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  <w:t xml:space="preserve">Требования </w:t>
            </w:r>
            <w:r w:rsidRPr="006544E5">
              <w:rPr>
                <w:rFonts w:asciiTheme="minorHAnsi" w:eastAsiaTheme="minorHAnsi" w:hAnsiTheme="minorHAnsi" w:cs="Verdana"/>
                <w:bCs/>
                <w:color w:val="000000"/>
                <w:sz w:val="20"/>
                <w:lang w:eastAsia="en-US"/>
              </w:rPr>
              <w:t>по обеспечению информационной безопасности и технически</w:t>
            </w:r>
            <w:r w:rsidR="00190FAF" w:rsidRPr="006544E5">
              <w:rPr>
                <w:rFonts w:asciiTheme="minorHAnsi" w:eastAsiaTheme="minorHAnsi" w:hAnsiTheme="minorHAnsi" w:cs="Verdana"/>
                <w:bCs/>
                <w:color w:val="000000"/>
                <w:sz w:val="20"/>
                <w:lang w:eastAsia="en-US"/>
              </w:rPr>
              <w:t>е</w:t>
            </w:r>
            <w:r w:rsidRPr="006544E5">
              <w:rPr>
                <w:rFonts w:asciiTheme="minorHAnsi" w:eastAsiaTheme="minorHAnsi" w:hAnsiTheme="minorHAnsi" w:cs="Verdana"/>
                <w:bCs/>
                <w:color w:val="000000"/>
                <w:sz w:val="20"/>
                <w:lang w:eastAsia="en-US"/>
              </w:rPr>
              <w:t xml:space="preserve"> требования к оборудованию для установки АРМ АС ИБАК</w:t>
            </w:r>
            <w:r w:rsidR="00190FAF" w:rsidRPr="006544E5">
              <w:rPr>
                <w:rFonts w:asciiTheme="minorHAnsi" w:eastAsiaTheme="minorHAnsi" w:hAnsiTheme="minorHAnsi" w:cs="Verdana"/>
                <w:bCs/>
                <w:color w:val="000000"/>
                <w:sz w:val="20"/>
                <w:lang w:eastAsia="en-US"/>
              </w:rPr>
              <w:t xml:space="preserve"> изложены в Приложении №1 в Договору на оказание услуги ИБАК.</w:t>
            </w:r>
          </w:p>
          <w:p w14:paraId="3B03D889" w14:textId="1D96D68A" w:rsidR="00190FAF" w:rsidRPr="006544E5" w:rsidRDefault="00190FAF" w:rsidP="00517C76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="Verdana"/>
                <w:bCs/>
                <w:color w:val="000000"/>
                <w:sz w:val="20"/>
                <w:lang w:eastAsia="en-US"/>
              </w:rPr>
            </w:pPr>
          </w:p>
          <w:p w14:paraId="3EB12CA5" w14:textId="2E0A9ED8" w:rsidR="00190FAF" w:rsidRPr="006544E5" w:rsidRDefault="00190FAF" w:rsidP="00517C76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="Verdana"/>
                <w:bCs/>
                <w:color w:val="000000"/>
                <w:sz w:val="20"/>
                <w:lang w:eastAsia="en-US"/>
              </w:rPr>
            </w:pPr>
          </w:p>
          <w:p w14:paraId="687C8355" w14:textId="0BC73CEF" w:rsidR="00190FAF" w:rsidRPr="006544E5" w:rsidRDefault="00190FAF" w:rsidP="00517C76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="Verdana"/>
                <w:bCs/>
                <w:color w:val="000000"/>
                <w:sz w:val="20"/>
                <w:lang w:eastAsia="en-US"/>
              </w:rPr>
            </w:pPr>
          </w:p>
          <w:p w14:paraId="75794342" w14:textId="12A007C0" w:rsidR="00190FAF" w:rsidRPr="006544E5" w:rsidRDefault="00190FAF" w:rsidP="00517C76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="Verdana"/>
                <w:bCs/>
                <w:color w:val="000000"/>
                <w:sz w:val="20"/>
                <w:lang w:eastAsia="en-US"/>
              </w:rPr>
            </w:pPr>
            <w:r w:rsidRPr="006544E5">
              <w:rPr>
                <w:rFonts w:asciiTheme="minorHAnsi" w:eastAsiaTheme="minorHAnsi" w:hAnsiTheme="minorHAnsi" w:cs="Verdana"/>
                <w:bCs/>
                <w:color w:val="000000"/>
                <w:sz w:val="20"/>
                <w:lang w:eastAsia="en-US"/>
              </w:rPr>
              <w:t>Пользователи АРМ АС ИБАК назначаются приказом.</w:t>
            </w:r>
          </w:p>
          <w:p w14:paraId="071DF6FA" w14:textId="14CC8108" w:rsidR="00517C76" w:rsidRPr="006544E5" w:rsidRDefault="00517C76" w:rsidP="000B5136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</w:pPr>
          </w:p>
        </w:tc>
        <w:tc>
          <w:tcPr>
            <w:tcW w:w="1500" w:type="dxa"/>
            <w:shd w:val="clear" w:color="auto" w:fill="FFFFFF" w:themeFill="background1"/>
            <w:vAlign w:val="center"/>
          </w:tcPr>
          <w:p w14:paraId="23988F1E" w14:textId="2C941019" w:rsidR="00517C76" w:rsidRPr="006544E5" w:rsidRDefault="00517C76" w:rsidP="000B5136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</w:pPr>
            <w:r w:rsidRPr="006544E5"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  <w:t>Предприятия</w:t>
            </w:r>
          </w:p>
        </w:tc>
        <w:tc>
          <w:tcPr>
            <w:tcW w:w="3320" w:type="dxa"/>
            <w:shd w:val="clear" w:color="auto" w:fill="FFFFFF" w:themeFill="background1"/>
          </w:tcPr>
          <w:p w14:paraId="2EB73184" w14:textId="140A97EF" w:rsidR="00517C76" w:rsidRPr="006544E5" w:rsidRDefault="00190FAF" w:rsidP="000B5136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</w:pPr>
            <w:r w:rsidRPr="006544E5"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  <w:t>Ответственный сотрудник Предприятия</w:t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14:paraId="44F35099" w14:textId="31324234" w:rsidR="00517C76" w:rsidRPr="006544E5" w:rsidRDefault="00190FAF" w:rsidP="00951FCA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</w:pPr>
            <w:r w:rsidRPr="006544E5"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  <w:t xml:space="preserve">До </w:t>
            </w:r>
            <w:r w:rsidR="00951FCA"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  <w:t>20 рабочих</w:t>
            </w:r>
            <w:r w:rsidRPr="006544E5"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  <w:t xml:space="preserve"> дней</w:t>
            </w:r>
          </w:p>
        </w:tc>
      </w:tr>
      <w:tr w:rsidR="00FD3E87" w:rsidRPr="006544E5" w14:paraId="118834C9" w14:textId="77777777" w:rsidTr="00132FE8">
        <w:trPr>
          <w:trHeight w:val="355"/>
        </w:trPr>
        <w:tc>
          <w:tcPr>
            <w:tcW w:w="3652" w:type="dxa"/>
            <w:shd w:val="clear" w:color="auto" w:fill="FFFFFF" w:themeFill="background1"/>
          </w:tcPr>
          <w:p w14:paraId="7331C1E6" w14:textId="1DD70544" w:rsidR="00FD3E87" w:rsidRDefault="00FD3E87" w:rsidP="00FD3E87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="Verdana"/>
                <w:b/>
                <w:bCs/>
                <w:color w:val="000000"/>
                <w:sz w:val="20"/>
                <w:lang w:eastAsia="en-US"/>
              </w:rPr>
            </w:pPr>
            <w:r w:rsidRPr="00FD3E87">
              <w:rPr>
                <w:rFonts w:asciiTheme="minorHAnsi" w:eastAsiaTheme="minorHAnsi" w:hAnsiTheme="minorHAnsi" w:cs="Verdana"/>
                <w:b/>
                <w:bCs/>
                <w:color w:val="000000"/>
                <w:sz w:val="20"/>
                <w:lang w:eastAsia="en-US"/>
              </w:rPr>
              <w:t>ШАГ 8.</w:t>
            </w:r>
            <w:r w:rsidRPr="00FD3E87">
              <w:rPr>
                <w:rFonts w:ascii="Calibri" w:hAnsi="Calibri"/>
                <w:color w:val="000000"/>
              </w:rPr>
              <w:t xml:space="preserve"> </w:t>
            </w:r>
            <w:r w:rsidRPr="00FD3E87">
              <w:rPr>
                <w:rFonts w:asciiTheme="minorHAnsi" w:eastAsiaTheme="minorHAnsi" w:hAnsiTheme="minorHAnsi" w:cs="Verdana"/>
                <w:bCs/>
                <w:color w:val="000000"/>
                <w:sz w:val="20"/>
                <w:lang w:eastAsia="en-US"/>
              </w:rPr>
              <w:t>Закупить средства защиты для подключения к КИС Корпорации, если таковые отсутствуют</w:t>
            </w:r>
          </w:p>
        </w:tc>
        <w:tc>
          <w:tcPr>
            <w:tcW w:w="6124" w:type="dxa"/>
            <w:shd w:val="clear" w:color="auto" w:fill="FFFFFF" w:themeFill="background1"/>
          </w:tcPr>
          <w:p w14:paraId="5132DEEE" w14:textId="3C6A16C4" w:rsidR="00FD3E87" w:rsidRPr="00753E47" w:rsidRDefault="003A1405" w:rsidP="005C79FD">
            <w:pPr>
              <w:rPr>
                <w:rFonts w:ascii="Calibri" w:hAnsi="Calibri"/>
                <w:color w:val="000000"/>
              </w:rPr>
            </w:pPr>
            <w:r w:rsidRPr="00753E47">
              <w:rPr>
                <w:rFonts w:asciiTheme="minorHAnsi" w:eastAsiaTheme="minorHAnsi" w:hAnsiTheme="minorHAnsi" w:cs="Verdana"/>
                <w:bCs/>
                <w:color w:val="000000"/>
                <w:sz w:val="20"/>
                <w:lang w:eastAsia="en-US"/>
              </w:rPr>
              <w:t>Для подключения используются средства защиты, приобретенные в рамках подключения к АС ЕКК</w:t>
            </w:r>
            <w:r w:rsidR="009C79B1" w:rsidRPr="00753E47">
              <w:rPr>
                <w:rFonts w:asciiTheme="minorHAnsi" w:eastAsiaTheme="minorHAnsi" w:hAnsiTheme="minorHAnsi" w:cs="Verdana"/>
                <w:bCs/>
                <w:color w:val="000000"/>
                <w:sz w:val="20"/>
                <w:lang w:eastAsia="en-US"/>
              </w:rPr>
              <w:t xml:space="preserve"> через РТ-ИНФОРМ</w:t>
            </w:r>
            <w:r w:rsidRPr="00753E47">
              <w:rPr>
                <w:rFonts w:asciiTheme="minorHAnsi" w:eastAsiaTheme="minorHAnsi" w:hAnsiTheme="minorHAnsi" w:cs="Verdana"/>
                <w:bCs/>
                <w:color w:val="000000"/>
                <w:sz w:val="20"/>
                <w:lang w:eastAsia="en-US"/>
              </w:rPr>
              <w:t>, в частности АПКШ Континент. В случае</w:t>
            </w:r>
            <w:r w:rsidR="009C79B1" w:rsidRPr="00753E47">
              <w:rPr>
                <w:rFonts w:asciiTheme="minorHAnsi" w:eastAsiaTheme="minorHAnsi" w:hAnsiTheme="minorHAnsi" w:cs="Verdana"/>
                <w:bCs/>
                <w:color w:val="000000"/>
                <w:sz w:val="20"/>
                <w:lang w:eastAsia="en-US"/>
              </w:rPr>
              <w:t xml:space="preserve"> если подключение ЕКК произведено не через РТ-ИНФОРМ или отсутствует</w:t>
            </w:r>
            <w:r w:rsidRPr="00753E47">
              <w:rPr>
                <w:rFonts w:asciiTheme="minorHAnsi" w:eastAsiaTheme="minorHAnsi" w:hAnsiTheme="minorHAnsi" w:cs="Verdana"/>
                <w:bCs/>
                <w:color w:val="000000"/>
                <w:sz w:val="20"/>
                <w:lang w:eastAsia="en-US"/>
              </w:rPr>
              <w:t xml:space="preserve"> аппаратн</w:t>
            </w:r>
            <w:r w:rsidR="009C79B1" w:rsidRPr="00753E47">
              <w:rPr>
                <w:rFonts w:asciiTheme="minorHAnsi" w:eastAsiaTheme="minorHAnsi" w:hAnsiTheme="minorHAnsi" w:cs="Verdana"/>
                <w:bCs/>
                <w:color w:val="000000"/>
                <w:sz w:val="20"/>
                <w:lang w:eastAsia="en-US"/>
              </w:rPr>
              <w:t>ая платформа</w:t>
            </w:r>
            <w:r w:rsidRPr="00753E47">
              <w:rPr>
                <w:rFonts w:asciiTheme="minorHAnsi" w:eastAsiaTheme="minorHAnsi" w:hAnsiTheme="minorHAnsi" w:cs="Verdana"/>
                <w:bCs/>
                <w:color w:val="000000"/>
                <w:sz w:val="20"/>
                <w:lang w:eastAsia="en-US"/>
              </w:rPr>
              <w:t xml:space="preserve"> Континент для подключения к ЕКК, предприятие приобретает либо АПКШ Континент, либо программное средство - Континент АП</w:t>
            </w:r>
            <w:r w:rsidR="00753E47" w:rsidRPr="00753E47">
              <w:rPr>
                <w:rFonts w:asciiTheme="minorHAnsi" w:eastAsiaTheme="minorHAnsi" w:hAnsiTheme="minorHAnsi" w:cs="Verdana"/>
                <w:bCs/>
                <w:color w:val="000000"/>
                <w:sz w:val="20"/>
                <w:lang w:eastAsia="en-US"/>
              </w:rPr>
              <w:t xml:space="preserve"> версии3.7</w:t>
            </w:r>
            <w:r w:rsidRPr="00753E47">
              <w:rPr>
                <w:rFonts w:asciiTheme="minorHAnsi" w:eastAsiaTheme="minorHAnsi" w:hAnsiTheme="minorHAnsi" w:cs="Verdana"/>
                <w:bCs/>
                <w:color w:val="000000"/>
                <w:sz w:val="20"/>
                <w:lang w:eastAsia="en-US"/>
              </w:rPr>
              <w:t xml:space="preserve"> для каждого АРМ АС ИБАК</w:t>
            </w:r>
            <w:r w:rsidR="00AB4F3A" w:rsidRPr="00753E47">
              <w:rPr>
                <w:rFonts w:asciiTheme="minorHAnsi" w:eastAsiaTheme="minorHAnsi" w:hAnsiTheme="minorHAnsi" w:cs="Verdana"/>
                <w:bCs/>
                <w:color w:val="000000"/>
                <w:sz w:val="20"/>
                <w:lang w:eastAsia="en-US"/>
              </w:rPr>
              <w:t>.</w:t>
            </w:r>
          </w:p>
          <w:p w14:paraId="56E896EE" w14:textId="226F307F" w:rsidR="00FD3E87" w:rsidRPr="00753E47" w:rsidRDefault="003A1405" w:rsidP="003A1405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</w:pPr>
            <w:ins w:id="0" w:author="Семенов Денис Владимирович" w:date="2017-06-05T10:16:00Z">
              <w:r w:rsidRPr="00753E47">
                <w:rPr>
                  <w:rFonts w:asciiTheme="minorHAnsi" w:eastAsiaTheme="minorHAnsi" w:hAnsiTheme="minorHAnsi" w:cs="Verdana"/>
                  <w:bCs/>
                  <w:color w:val="000000"/>
                  <w:sz w:val="20"/>
                  <w:lang w:eastAsia="en-US"/>
                </w:rPr>
                <w:t xml:space="preserve"> </w:t>
              </w:r>
            </w:ins>
          </w:p>
        </w:tc>
        <w:tc>
          <w:tcPr>
            <w:tcW w:w="1500" w:type="dxa"/>
            <w:shd w:val="clear" w:color="auto" w:fill="FFFFFF" w:themeFill="background1"/>
          </w:tcPr>
          <w:p w14:paraId="33F30466" w14:textId="20C4B689" w:rsidR="00FD3E87" w:rsidRPr="006544E5" w:rsidRDefault="00FD3E87" w:rsidP="00FD3E87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</w:pPr>
            <w:r w:rsidRPr="00F820AB"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  <w:t>Предприятие</w:t>
            </w:r>
          </w:p>
        </w:tc>
        <w:tc>
          <w:tcPr>
            <w:tcW w:w="3320" w:type="dxa"/>
            <w:shd w:val="clear" w:color="auto" w:fill="FFFFFF" w:themeFill="background1"/>
          </w:tcPr>
          <w:p w14:paraId="355E38B3" w14:textId="10DEC0B1" w:rsidR="00FD3E87" w:rsidRDefault="00FD3E87" w:rsidP="00FD3E87">
            <w:pPr>
              <w:autoSpaceDE w:val="0"/>
              <w:autoSpaceDN w:val="0"/>
              <w:adjustRightInd w:val="0"/>
              <w:jc w:val="left"/>
              <w:rPr>
                <w:ins w:id="1" w:author="Семенов Денис Владимирович" w:date="2017-06-05T10:17:00Z"/>
                <w:rStyle w:val="a3"/>
                <w:rFonts w:asciiTheme="minorHAnsi" w:hAnsiTheme="minorHAnsi" w:cs="Segoe UI"/>
                <w:color w:val="1BA1E2"/>
                <w:sz w:val="20"/>
                <w:shd w:val="clear" w:color="auto" w:fill="F9F9F9"/>
              </w:rPr>
            </w:pPr>
          </w:p>
          <w:p w14:paraId="7AB20BD5" w14:textId="77777777" w:rsidR="003A1405" w:rsidRDefault="003A1405" w:rsidP="00FD3E87">
            <w:pPr>
              <w:autoSpaceDE w:val="0"/>
              <w:autoSpaceDN w:val="0"/>
              <w:adjustRightInd w:val="0"/>
              <w:jc w:val="left"/>
              <w:rPr>
                <w:ins w:id="2" w:author="Семенов Денис Владимирович" w:date="2017-06-05T10:17:00Z"/>
                <w:rStyle w:val="a3"/>
                <w:rFonts w:asciiTheme="minorHAnsi" w:hAnsiTheme="minorHAnsi" w:cs="Segoe UI"/>
                <w:color w:val="1BA1E2"/>
                <w:sz w:val="20"/>
                <w:shd w:val="clear" w:color="auto" w:fill="F9F9F9"/>
              </w:rPr>
            </w:pPr>
          </w:p>
          <w:p w14:paraId="0CFC9207" w14:textId="2068BD16" w:rsidR="003A1405" w:rsidRPr="00FD3E87" w:rsidRDefault="003A1405" w:rsidP="00FD3E87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</w:pPr>
          </w:p>
        </w:tc>
        <w:tc>
          <w:tcPr>
            <w:tcW w:w="1247" w:type="dxa"/>
            <w:shd w:val="clear" w:color="auto" w:fill="FFFFFF" w:themeFill="background1"/>
          </w:tcPr>
          <w:p w14:paraId="507AC945" w14:textId="6C853173" w:rsidR="00FD3E87" w:rsidRPr="00FD3E87" w:rsidRDefault="003A1405" w:rsidP="00FD3E87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</w:pPr>
            <w:r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  <w:t>До 20 рабочих дней</w:t>
            </w:r>
          </w:p>
        </w:tc>
      </w:tr>
      <w:tr w:rsidR="00DA6F09" w:rsidRPr="006544E5" w14:paraId="1BB9E971" w14:textId="77777777" w:rsidTr="00CC1892">
        <w:trPr>
          <w:trHeight w:val="355"/>
        </w:trPr>
        <w:tc>
          <w:tcPr>
            <w:tcW w:w="3652" w:type="dxa"/>
            <w:shd w:val="clear" w:color="auto" w:fill="FFFFFF" w:themeFill="background1"/>
            <w:vAlign w:val="center"/>
          </w:tcPr>
          <w:p w14:paraId="4F611AEC" w14:textId="5A3B3D16" w:rsidR="00DA6F09" w:rsidRPr="00FD3E87" w:rsidRDefault="00DA6F09" w:rsidP="00DA6F09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="Verdana"/>
                <w:b/>
                <w:bCs/>
                <w:color w:val="000000"/>
                <w:sz w:val="20"/>
                <w:lang w:eastAsia="en-US"/>
              </w:rPr>
            </w:pPr>
            <w:r>
              <w:rPr>
                <w:rFonts w:asciiTheme="minorHAnsi" w:eastAsiaTheme="minorHAnsi" w:hAnsiTheme="minorHAnsi" w:cs="Verdana"/>
                <w:b/>
                <w:bCs/>
                <w:color w:val="000000"/>
                <w:sz w:val="20"/>
                <w:lang w:eastAsia="en-US"/>
              </w:rPr>
              <w:t>ШАГ  9</w:t>
            </w:r>
            <w:r w:rsidRPr="006544E5">
              <w:rPr>
                <w:rFonts w:asciiTheme="minorHAnsi" w:eastAsiaTheme="minorHAnsi" w:hAnsiTheme="minorHAnsi" w:cs="Verdana"/>
                <w:b/>
                <w:bCs/>
                <w:color w:val="000000"/>
                <w:sz w:val="20"/>
                <w:lang w:eastAsia="en-US"/>
              </w:rPr>
              <w:t xml:space="preserve">. </w:t>
            </w:r>
            <w:r w:rsidRPr="006544E5">
              <w:rPr>
                <w:rFonts w:asciiTheme="minorHAnsi" w:eastAsiaTheme="minorHAnsi" w:hAnsiTheme="minorHAnsi" w:cs="Verdana"/>
                <w:bCs/>
                <w:color w:val="000000"/>
                <w:sz w:val="20"/>
                <w:lang w:eastAsia="en-US"/>
              </w:rPr>
              <w:t>Произвести единовременную оплату за подключение АС ИБАК</w:t>
            </w:r>
          </w:p>
        </w:tc>
        <w:tc>
          <w:tcPr>
            <w:tcW w:w="6124" w:type="dxa"/>
            <w:shd w:val="clear" w:color="auto" w:fill="FFFFFF" w:themeFill="background1"/>
          </w:tcPr>
          <w:p w14:paraId="5B52B64F" w14:textId="437FDDD0" w:rsidR="00DA6F09" w:rsidRPr="00753E47" w:rsidRDefault="00DA6F09" w:rsidP="005C79FD">
            <w:pPr>
              <w:rPr>
                <w:rFonts w:asciiTheme="minorHAnsi" w:eastAsiaTheme="minorHAnsi" w:hAnsiTheme="minorHAnsi" w:cs="Verdana"/>
                <w:bCs/>
                <w:color w:val="000000"/>
                <w:sz w:val="20"/>
                <w:lang w:eastAsia="en-US"/>
              </w:rPr>
            </w:pPr>
            <w:r w:rsidRPr="006544E5"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  <w:t>100% предоплата за оказание услуг по подключению АС ИБАК</w:t>
            </w:r>
          </w:p>
        </w:tc>
        <w:tc>
          <w:tcPr>
            <w:tcW w:w="1500" w:type="dxa"/>
            <w:shd w:val="clear" w:color="auto" w:fill="FFFFFF" w:themeFill="background1"/>
            <w:vAlign w:val="center"/>
          </w:tcPr>
          <w:p w14:paraId="0F28E818" w14:textId="1B6D3D52" w:rsidR="00DA6F09" w:rsidRPr="00F820AB" w:rsidRDefault="00DA6F09" w:rsidP="00DA6F09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</w:pPr>
            <w:r w:rsidRPr="006544E5"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  <w:t>Предприятия</w:t>
            </w:r>
          </w:p>
        </w:tc>
        <w:tc>
          <w:tcPr>
            <w:tcW w:w="3320" w:type="dxa"/>
            <w:shd w:val="clear" w:color="auto" w:fill="FFFFFF" w:themeFill="background1"/>
          </w:tcPr>
          <w:p w14:paraId="2F5C89B5" w14:textId="77777777" w:rsidR="00DA6F09" w:rsidRDefault="00DA6F09" w:rsidP="00DA6F09">
            <w:pPr>
              <w:autoSpaceDE w:val="0"/>
              <w:autoSpaceDN w:val="0"/>
              <w:adjustRightInd w:val="0"/>
              <w:jc w:val="left"/>
              <w:rPr>
                <w:rStyle w:val="a3"/>
                <w:rFonts w:asciiTheme="minorHAnsi" w:hAnsiTheme="minorHAnsi" w:cs="Segoe UI"/>
                <w:color w:val="1BA1E2"/>
                <w:sz w:val="20"/>
                <w:shd w:val="clear" w:color="auto" w:fill="F9F9F9"/>
              </w:rPr>
            </w:pP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14:paraId="0C1BA5F2" w14:textId="48D63493" w:rsidR="00DA6F09" w:rsidRDefault="00DA6F09" w:rsidP="00DA6F09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</w:pPr>
            <w:r w:rsidRPr="006544E5"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  <w:t>5 дней с момента заключения Договора</w:t>
            </w:r>
          </w:p>
        </w:tc>
      </w:tr>
      <w:tr w:rsidR="00EC04A8" w:rsidRPr="006544E5" w14:paraId="6693405F" w14:textId="77777777" w:rsidTr="00D05870">
        <w:trPr>
          <w:trHeight w:val="355"/>
        </w:trPr>
        <w:tc>
          <w:tcPr>
            <w:tcW w:w="3652" w:type="dxa"/>
            <w:shd w:val="clear" w:color="auto" w:fill="FFFFFF" w:themeFill="background1"/>
            <w:vAlign w:val="center"/>
          </w:tcPr>
          <w:p w14:paraId="2834B91E" w14:textId="6114411C" w:rsidR="00EC04A8" w:rsidRPr="00710C61" w:rsidRDefault="00EC04A8" w:rsidP="005C79F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/>
                <w:b/>
                <w:bCs/>
                <w:color w:val="000000"/>
                <w:sz w:val="20"/>
              </w:rPr>
            </w:pPr>
            <w:r>
              <w:rPr>
                <w:rFonts w:asciiTheme="minorHAnsi" w:eastAsiaTheme="minorHAnsi" w:hAnsiTheme="minorHAnsi" w:cs="Verdana"/>
                <w:b/>
                <w:bCs/>
                <w:color w:val="000000"/>
                <w:sz w:val="20"/>
                <w:lang w:eastAsia="en-US"/>
              </w:rPr>
              <w:t xml:space="preserve">ШАГ </w:t>
            </w:r>
            <w:r w:rsidR="005C79FD">
              <w:rPr>
                <w:rFonts w:asciiTheme="minorHAnsi" w:eastAsiaTheme="minorHAnsi" w:hAnsiTheme="minorHAnsi" w:cs="Verdana"/>
                <w:b/>
                <w:bCs/>
                <w:color w:val="000000"/>
                <w:sz w:val="20"/>
                <w:lang w:eastAsia="en-US"/>
              </w:rPr>
              <w:t>10</w:t>
            </w:r>
            <w:r>
              <w:rPr>
                <w:rFonts w:asciiTheme="minorHAnsi" w:eastAsiaTheme="minorHAnsi" w:hAnsiTheme="minorHAnsi" w:cs="Verdana"/>
                <w:b/>
                <w:bCs/>
                <w:color w:val="000000"/>
                <w:sz w:val="20"/>
                <w:lang w:eastAsia="en-US"/>
              </w:rPr>
              <w:t xml:space="preserve">. </w:t>
            </w:r>
            <w:r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  <w:t>П</w:t>
            </w:r>
            <w:r w:rsidRPr="006544E5"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  <w:t>роведение аттестации программно-аппаратного комплекса</w:t>
            </w:r>
          </w:p>
        </w:tc>
        <w:tc>
          <w:tcPr>
            <w:tcW w:w="6124" w:type="dxa"/>
            <w:shd w:val="clear" w:color="auto" w:fill="FFFFFF" w:themeFill="background1"/>
          </w:tcPr>
          <w:p w14:paraId="1F056C4A" w14:textId="77777777" w:rsidR="00EC04A8" w:rsidRPr="00987BDB" w:rsidRDefault="00EC04A8" w:rsidP="00EC04A8">
            <w:pPr>
              <w:autoSpaceDE w:val="0"/>
              <w:autoSpaceDN w:val="0"/>
              <w:adjustRightInd w:val="0"/>
              <w:ind w:left="69"/>
              <w:jc w:val="left"/>
              <w:rPr>
                <w:rStyle w:val="a3"/>
                <w:rFonts w:cs="Verdana"/>
                <w:sz w:val="20"/>
              </w:rPr>
            </w:pPr>
            <w:r w:rsidRPr="006544E5"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  <w:t xml:space="preserve">Для обеспечения информационной безопасности и защиты информации, в соответствии с требованиями законодательства РФ </w:t>
            </w:r>
            <w:r w:rsidRPr="006544E5"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  <w:lastRenderedPageBreak/>
              <w:t>и регулирующими нормативными документами Корпорации проводится Аттестация программно-аппаратного комплекса.</w:t>
            </w:r>
            <w:r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  <w:t xml:space="preserve"> </w:t>
            </w:r>
          </w:p>
          <w:p w14:paraId="09AE7337" w14:textId="1EBB5961" w:rsidR="00EC04A8" w:rsidRPr="00D94605" w:rsidRDefault="00EC04A8" w:rsidP="00D94605">
            <w:pPr>
              <w:jc w:val="left"/>
              <w:rPr>
                <w:rFonts w:asciiTheme="minorHAnsi" w:hAnsiTheme="minorHAnsi"/>
                <w:sz w:val="20"/>
              </w:rPr>
            </w:pPr>
          </w:p>
        </w:tc>
        <w:tc>
          <w:tcPr>
            <w:tcW w:w="1500" w:type="dxa"/>
            <w:shd w:val="clear" w:color="auto" w:fill="FFFFFF" w:themeFill="background1"/>
            <w:vAlign w:val="center"/>
          </w:tcPr>
          <w:p w14:paraId="0486CB1E" w14:textId="6AAD499C" w:rsidR="00EC04A8" w:rsidRPr="00FD3E87" w:rsidRDefault="00EC04A8" w:rsidP="00EC04A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color w:val="000000"/>
                <w:sz w:val="20"/>
              </w:rPr>
            </w:pPr>
            <w:r w:rsidRPr="006544E5"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  <w:lastRenderedPageBreak/>
              <w:t>РТ-ИНФОРМ</w:t>
            </w:r>
          </w:p>
        </w:tc>
        <w:tc>
          <w:tcPr>
            <w:tcW w:w="3320" w:type="dxa"/>
            <w:shd w:val="clear" w:color="auto" w:fill="FFFFFF" w:themeFill="background1"/>
          </w:tcPr>
          <w:p w14:paraId="14EDCF8C" w14:textId="77777777" w:rsidR="00EC04A8" w:rsidRDefault="00EC04A8" w:rsidP="00EC04A8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</w:pPr>
            <w:r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  <w:t>Предприятие</w:t>
            </w:r>
          </w:p>
          <w:p w14:paraId="422AF1F9" w14:textId="77777777" w:rsidR="00EC04A8" w:rsidRDefault="00EC04A8" w:rsidP="00EC04A8">
            <w:pPr>
              <w:autoSpaceDE w:val="0"/>
              <w:autoSpaceDN w:val="0"/>
              <w:adjustRightInd w:val="0"/>
              <w:jc w:val="left"/>
              <w:rPr>
                <w:rStyle w:val="a3"/>
                <w:rFonts w:cs="Verdana"/>
                <w:sz w:val="20"/>
                <w:lang w:val="en-US"/>
              </w:rPr>
            </w:pP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14:paraId="0491C084" w14:textId="023FFA97" w:rsidR="00EC04A8" w:rsidRPr="00753E47" w:rsidRDefault="00EC04A8" w:rsidP="00EC04A8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Verdana"/>
                <w:sz w:val="20"/>
                <w:lang w:eastAsia="en-US"/>
              </w:rPr>
            </w:pPr>
            <w:r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  <w:t xml:space="preserve">35 дней с момента </w:t>
            </w:r>
            <w:r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  <w:lastRenderedPageBreak/>
              <w:t>заключения договора</w:t>
            </w:r>
          </w:p>
        </w:tc>
      </w:tr>
      <w:tr w:rsidR="00EC04A8" w:rsidRPr="006544E5" w14:paraId="0BD4A5E0" w14:textId="77777777" w:rsidTr="006544E5">
        <w:trPr>
          <w:trHeight w:val="472"/>
        </w:trPr>
        <w:tc>
          <w:tcPr>
            <w:tcW w:w="3652" w:type="dxa"/>
            <w:shd w:val="clear" w:color="auto" w:fill="FFFFFF" w:themeFill="background1"/>
            <w:vAlign w:val="center"/>
          </w:tcPr>
          <w:p w14:paraId="0B6715C7" w14:textId="47A1444E" w:rsidR="00EC04A8" w:rsidRPr="006544E5" w:rsidRDefault="00EC04A8" w:rsidP="00EC04A8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</w:pPr>
            <w:r w:rsidRPr="006544E5">
              <w:rPr>
                <w:rFonts w:asciiTheme="minorHAnsi" w:eastAsiaTheme="minorHAnsi" w:hAnsiTheme="minorHAnsi" w:cs="Verdana"/>
                <w:b/>
                <w:bCs/>
                <w:color w:val="000000"/>
                <w:sz w:val="20"/>
                <w:lang w:eastAsia="en-US"/>
              </w:rPr>
              <w:lastRenderedPageBreak/>
              <w:t xml:space="preserve">ШАГ </w:t>
            </w:r>
            <w:r>
              <w:rPr>
                <w:rFonts w:asciiTheme="minorHAnsi" w:eastAsiaTheme="minorHAnsi" w:hAnsiTheme="minorHAnsi" w:cs="Verdana"/>
                <w:b/>
                <w:bCs/>
                <w:color w:val="000000"/>
                <w:sz w:val="20"/>
                <w:lang w:eastAsia="en-US"/>
              </w:rPr>
              <w:t>11</w:t>
            </w:r>
            <w:r w:rsidRPr="006544E5">
              <w:rPr>
                <w:rFonts w:asciiTheme="minorHAnsi" w:eastAsiaTheme="minorHAnsi" w:hAnsiTheme="minorHAnsi" w:cs="Verdana"/>
                <w:b/>
                <w:color w:val="000000"/>
                <w:sz w:val="20"/>
                <w:lang w:eastAsia="en-US"/>
              </w:rPr>
              <w:t>.</w:t>
            </w:r>
            <w:r w:rsidRPr="006544E5"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  <w:t xml:space="preserve"> Установка программного обеспечения Автоматизированного Рабочего Места ИБАК</w:t>
            </w:r>
          </w:p>
          <w:p w14:paraId="43A5465F" w14:textId="72F02456" w:rsidR="00EC04A8" w:rsidRPr="006544E5" w:rsidRDefault="00EC04A8" w:rsidP="00EC04A8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="Verdana"/>
                <w:b/>
                <w:bCs/>
                <w:color w:val="000000"/>
                <w:sz w:val="20"/>
                <w:lang w:eastAsia="en-US"/>
              </w:rPr>
            </w:pPr>
          </w:p>
        </w:tc>
        <w:tc>
          <w:tcPr>
            <w:tcW w:w="6124" w:type="dxa"/>
            <w:shd w:val="clear" w:color="auto" w:fill="FFFFFF" w:themeFill="background1"/>
          </w:tcPr>
          <w:p w14:paraId="25249DF1" w14:textId="5E60E743" w:rsidR="00EC04A8" w:rsidRPr="00F820AB" w:rsidRDefault="00EC04A8" w:rsidP="00EC04A8">
            <w:pPr>
              <w:tabs>
                <w:tab w:val="num" w:pos="567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</w:pPr>
            <w:r w:rsidRPr="00F820AB"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  <w:t>Исполнитель приступает к оказанию Услуг по подключению в течение 10 (Десяти) рабочих дней с даты поступления платежа</w:t>
            </w:r>
            <w:r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  <w:t xml:space="preserve"> за подключение</w:t>
            </w:r>
            <w:r w:rsidRPr="00F820AB"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  <w:t xml:space="preserve">. </w:t>
            </w:r>
          </w:p>
          <w:p w14:paraId="36897883" w14:textId="11BBFD06" w:rsidR="00EC04A8" w:rsidRPr="006544E5" w:rsidRDefault="00EC04A8" w:rsidP="00EC04A8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</w:pPr>
          </w:p>
        </w:tc>
        <w:tc>
          <w:tcPr>
            <w:tcW w:w="1500" w:type="dxa"/>
            <w:shd w:val="clear" w:color="auto" w:fill="FFFFFF" w:themeFill="background1"/>
            <w:vAlign w:val="center"/>
          </w:tcPr>
          <w:p w14:paraId="52E116CD" w14:textId="23190405" w:rsidR="00EC04A8" w:rsidRPr="006544E5" w:rsidRDefault="00EC04A8" w:rsidP="00EC04A8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</w:pPr>
            <w:r w:rsidRPr="006544E5"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  <w:t xml:space="preserve">РТ-ИНФОРМ, </w:t>
            </w:r>
            <w:r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  <w:t xml:space="preserve">ПАО НИПС, </w:t>
            </w:r>
            <w:r w:rsidRPr="006544E5"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  <w:t>Предприятия</w:t>
            </w:r>
          </w:p>
        </w:tc>
        <w:tc>
          <w:tcPr>
            <w:tcW w:w="3320" w:type="dxa"/>
            <w:shd w:val="clear" w:color="auto" w:fill="FFFFFF" w:themeFill="background1"/>
          </w:tcPr>
          <w:p w14:paraId="20348ED1" w14:textId="68A429C1" w:rsidR="00EC04A8" w:rsidRPr="006544E5" w:rsidRDefault="00EC04A8" w:rsidP="00EC04A8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</w:pPr>
          </w:p>
        </w:tc>
        <w:tc>
          <w:tcPr>
            <w:tcW w:w="1247" w:type="dxa"/>
            <w:vMerge w:val="restart"/>
            <w:shd w:val="clear" w:color="auto" w:fill="FFFFFF" w:themeFill="background1"/>
            <w:vAlign w:val="center"/>
          </w:tcPr>
          <w:p w14:paraId="1B57A153" w14:textId="2393624B" w:rsidR="00EC04A8" w:rsidRPr="006544E5" w:rsidRDefault="00EC04A8" w:rsidP="00EC04A8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</w:pPr>
            <w:r w:rsidRPr="006544E5"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  <w:t>До 10 рабочих дней</w:t>
            </w:r>
          </w:p>
        </w:tc>
      </w:tr>
      <w:tr w:rsidR="00EC04A8" w:rsidRPr="001A306B" w14:paraId="09147E3C" w14:textId="77777777" w:rsidTr="00A67B26">
        <w:trPr>
          <w:trHeight w:val="472"/>
        </w:trPr>
        <w:tc>
          <w:tcPr>
            <w:tcW w:w="3652" w:type="dxa"/>
            <w:shd w:val="clear" w:color="auto" w:fill="FFFFFF" w:themeFill="background1"/>
          </w:tcPr>
          <w:p w14:paraId="3983E605" w14:textId="307C5085" w:rsidR="00EC04A8" w:rsidRPr="00710C61" w:rsidRDefault="00EC04A8" w:rsidP="00EC04A8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/>
                <w:color w:val="000000"/>
                <w:sz w:val="20"/>
              </w:rPr>
            </w:pPr>
            <w:r w:rsidRPr="00710C61">
              <w:rPr>
                <w:rFonts w:asciiTheme="minorHAnsi" w:hAnsiTheme="minorHAnsi"/>
                <w:b/>
                <w:bCs/>
                <w:color w:val="000000"/>
                <w:sz w:val="20"/>
              </w:rPr>
              <w:t xml:space="preserve">ШАГ </w:t>
            </w:r>
            <w:r>
              <w:rPr>
                <w:rFonts w:asciiTheme="minorHAnsi" w:hAnsiTheme="minorHAnsi"/>
                <w:b/>
                <w:bCs/>
                <w:color w:val="000000"/>
                <w:sz w:val="20"/>
              </w:rPr>
              <w:t>12</w:t>
            </w:r>
            <w:r w:rsidRPr="00710C61">
              <w:rPr>
                <w:rFonts w:asciiTheme="minorHAnsi" w:hAnsiTheme="minorHAnsi"/>
                <w:b/>
                <w:bCs/>
                <w:color w:val="000000"/>
                <w:sz w:val="20"/>
              </w:rPr>
              <w:t xml:space="preserve">.1. </w:t>
            </w:r>
            <w:r w:rsidRPr="00710C61">
              <w:rPr>
                <w:rFonts w:asciiTheme="minorHAnsi" w:hAnsiTheme="minorHAnsi"/>
                <w:color w:val="000000"/>
                <w:sz w:val="20"/>
              </w:rPr>
              <w:t>Заполнить и подписать Заявку на</w:t>
            </w:r>
            <w:r w:rsidRPr="00710C61">
              <w:t xml:space="preserve"> </w:t>
            </w:r>
            <w:r w:rsidRPr="00710C61">
              <w:rPr>
                <w:rFonts w:asciiTheme="minorHAnsi" w:hAnsiTheme="minorHAnsi"/>
                <w:color w:val="000000"/>
                <w:sz w:val="20"/>
              </w:rPr>
              <w:t>регистрацию Пользователя и предоставление/изменение прав досту</w:t>
            </w:r>
            <w:r w:rsidR="001A306B">
              <w:rPr>
                <w:rFonts w:asciiTheme="minorHAnsi" w:hAnsiTheme="minorHAnsi"/>
                <w:color w:val="000000"/>
                <w:sz w:val="20"/>
              </w:rPr>
              <w:t xml:space="preserve">па Пользователя в АС ИБАК  </w:t>
            </w:r>
            <w:bookmarkStart w:id="3" w:name="_GoBack"/>
            <w:bookmarkEnd w:id="3"/>
            <w:r w:rsidRPr="00710C61">
              <w:rPr>
                <w:rFonts w:asciiTheme="minorHAnsi" w:hAnsiTheme="minorHAnsi"/>
                <w:color w:val="000000"/>
                <w:sz w:val="20"/>
              </w:rPr>
              <w:t xml:space="preserve">  </w:t>
            </w:r>
            <w:r w:rsidRPr="00710C61">
              <w:t xml:space="preserve"> </w:t>
            </w:r>
            <w:r w:rsidRPr="00710C61">
              <w:rPr>
                <w:rFonts w:asciiTheme="minorHAnsi" w:hAnsiTheme="minorHAnsi"/>
                <w:b/>
                <w:bCs/>
                <w:color w:val="000000"/>
                <w:sz w:val="20"/>
              </w:rPr>
              <w:t xml:space="preserve"> ШАГ</w:t>
            </w:r>
            <w:r w:rsidRPr="00710C61">
              <w:t xml:space="preserve"> </w:t>
            </w:r>
            <w:r w:rsidRPr="00EC04A8">
              <w:rPr>
                <w:rFonts w:asciiTheme="minorHAnsi" w:hAnsiTheme="minorHAnsi"/>
                <w:b/>
                <w:bCs/>
                <w:color w:val="000000"/>
                <w:sz w:val="20"/>
              </w:rPr>
              <w:t>12</w:t>
            </w:r>
            <w:r w:rsidRPr="00710C61">
              <w:rPr>
                <w:rFonts w:asciiTheme="minorHAnsi" w:hAnsiTheme="minorHAnsi"/>
                <w:b/>
                <w:bCs/>
                <w:color w:val="000000"/>
                <w:sz w:val="20"/>
              </w:rPr>
              <w:t>.2</w:t>
            </w:r>
            <w:r w:rsidRPr="00710C61">
              <w:t xml:space="preserve">. </w:t>
            </w:r>
            <w:r w:rsidRPr="00710C61">
              <w:rPr>
                <w:rFonts w:asciiTheme="minorHAnsi" w:hAnsiTheme="minorHAnsi"/>
                <w:color w:val="000000"/>
                <w:sz w:val="20"/>
              </w:rPr>
              <w:t xml:space="preserve"> Заполнить и подписать Заявку для настройки функционала в АС ИБАК.     </w:t>
            </w:r>
          </w:p>
          <w:p w14:paraId="141C1F44" w14:textId="36FDE3D2" w:rsidR="00EC04A8" w:rsidRPr="00710C61" w:rsidRDefault="00EC04A8" w:rsidP="00EC04A8">
            <w:pPr>
              <w:ind w:left="4"/>
              <w:rPr>
                <w:rFonts w:asciiTheme="minorHAnsi" w:hAnsiTheme="minorHAnsi"/>
                <w:color w:val="000000"/>
                <w:sz w:val="20"/>
              </w:rPr>
            </w:pPr>
            <w:r w:rsidRPr="00710C61">
              <w:rPr>
                <w:rFonts w:asciiTheme="minorHAnsi" w:hAnsiTheme="minorHAnsi"/>
                <w:b/>
                <w:bCs/>
                <w:color w:val="000000"/>
                <w:sz w:val="20"/>
              </w:rPr>
              <w:t>ШАГ</w:t>
            </w:r>
            <w:r w:rsidRPr="00710C61">
              <w:t xml:space="preserve"> </w:t>
            </w:r>
            <w:r w:rsidRPr="00EC04A8">
              <w:rPr>
                <w:rFonts w:asciiTheme="minorHAnsi" w:hAnsiTheme="minorHAnsi"/>
                <w:b/>
                <w:bCs/>
                <w:color w:val="000000"/>
                <w:sz w:val="20"/>
              </w:rPr>
              <w:t>12</w:t>
            </w:r>
            <w:r w:rsidRPr="00710C61">
              <w:rPr>
                <w:rFonts w:asciiTheme="minorHAnsi" w:hAnsiTheme="minorHAnsi"/>
                <w:b/>
                <w:bCs/>
                <w:color w:val="000000"/>
                <w:sz w:val="20"/>
              </w:rPr>
              <w:t>.3</w:t>
            </w:r>
            <w:r w:rsidRPr="00EC04A8">
              <w:rPr>
                <w:rFonts w:asciiTheme="minorHAnsi" w:hAnsiTheme="minorHAnsi"/>
                <w:b/>
                <w:bCs/>
                <w:color w:val="000000"/>
                <w:sz w:val="20"/>
              </w:rPr>
              <w:t>.</w:t>
            </w:r>
            <w:r w:rsidRPr="00710C61">
              <w:t xml:space="preserve"> </w:t>
            </w:r>
            <w:r w:rsidRPr="00710C61">
              <w:rPr>
                <w:rFonts w:asciiTheme="minorHAnsi" w:hAnsiTheme="minorHAnsi"/>
                <w:color w:val="000000"/>
                <w:sz w:val="20"/>
              </w:rPr>
              <w:t>Заполнить и подписать форму Наименование ролей и прав доступа Пользователя АС ИБАК</w:t>
            </w:r>
          </w:p>
          <w:p w14:paraId="29905F10" w14:textId="15E83831" w:rsidR="00EC04A8" w:rsidRPr="006544E5" w:rsidRDefault="00EC04A8" w:rsidP="00EC04A8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="Verdana"/>
                <w:b/>
                <w:bCs/>
                <w:color w:val="000000"/>
                <w:sz w:val="20"/>
                <w:lang w:eastAsia="en-US"/>
              </w:rPr>
            </w:pPr>
            <w:r w:rsidRPr="00710C61">
              <w:rPr>
                <w:rFonts w:asciiTheme="minorHAnsi" w:hAnsiTheme="minorHAnsi"/>
                <w:color w:val="000000"/>
                <w:sz w:val="20"/>
              </w:rPr>
              <w:t xml:space="preserve">                    </w:t>
            </w:r>
          </w:p>
        </w:tc>
        <w:tc>
          <w:tcPr>
            <w:tcW w:w="6124" w:type="dxa"/>
            <w:shd w:val="clear" w:color="auto" w:fill="FFFFFF" w:themeFill="background1"/>
          </w:tcPr>
          <w:p w14:paraId="08C06408" w14:textId="591AD4C6" w:rsidR="00EC04A8" w:rsidRPr="00710C61" w:rsidRDefault="00EC04A8" w:rsidP="00EC04A8">
            <w:pPr>
              <w:pStyle w:val="a4"/>
              <w:numPr>
                <w:ilvl w:val="0"/>
                <w:numId w:val="8"/>
              </w:numPr>
              <w:jc w:val="left"/>
              <w:rPr>
                <w:rFonts w:asciiTheme="minorHAnsi" w:hAnsiTheme="minorHAnsi"/>
                <w:color w:val="000000"/>
                <w:sz w:val="20"/>
              </w:rPr>
            </w:pPr>
            <w:r w:rsidRPr="00710C61">
              <w:rPr>
                <w:rFonts w:asciiTheme="minorHAnsi" w:hAnsiTheme="minorHAnsi"/>
                <w:sz w:val="20"/>
              </w:rPr>
              <w:t>Заполнить и подписать заявку на регистрацию Пользователя и предоставление/изменение прав доступа Пользователя в АС ИБАК (Приложение №2 к Договору)</w:t>
            </w:r>
          </w:p>
          <w:p w14:paraId="57CA2B2C" w14:textId="4CF823DC" w:rsidR="00EC04A8" w:rsidRPr="00710C61" w:rsidRDefault="00EC04A8" w:rsidP="00EC04A8">
            <w:pPr>
              <w:pStyle w:val="a4"/>
              <w:numPr>
                <w:ilvl w:val="0"/>
                <w:numId w:val="8"/>
              </w:numPr>
              <w:jc w:val="left"/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</w:pPr>
            <w:r w:rsidRPr="00710C61">
              <w:rPr>
                <w:rFonts w:asciiTheme="minorHAnsi" w:hAnsiTheme="minorHAnsi"/>
                <w:sz w:val="20"/>
              </w:rPr>
              <w:t>Заполнить Заявку для настройки функционала в АС ИБАК (Приложение №4 к Договору)</w:t>
            </w:r>
          </w:p>
          <w:p w14:paraId="01E70D88" w14:textId="77777777" w:rsidR="00EC04A8" w:rsidRPr="00710C61" w:rsidRDefault="00EC04A8" w:rsidP="00EC04A8">
            <w:pPr>
              <w:pStyle w:val="a4"/>
              <w:numPr>
                <w:ilvl w:val="0"/>
                <w:numId w:val="8"/>
              </w:numPr>
              <w:rPr>
                <w:rFonts w:asciiTheme="minorHAnsi" w:hAnsiTheme="minorHAnsi"/>
                <w:color w:val="000000"/>
                <w:sz w:val="20"/>
              </w:rPr>
            </w:pPr>
            <w:r w:rsidRPr="00710C61">
              <w:rPr>
                <w:rFonts w:asciiTheme="minorHAnsi" w:hAnsiTheme="minorHAnsi"/>
                <w:color w:val="000000"/>
                <w:sz w:val="20"/>
              </w:rPr>
              <w:t xml:space="preserve">Заполнить и подписать форму Наименование ролей и прав доступа Пользователя АС ИБАК </w:t>
            </w:r>
            <w:r w:rsidRPr="00710C61">
              <w:rPr>
                <w:rFonts w:asciiTheme="minorHAnsi" w:hAnsiTheme="minorHAnsi"/>
                <w:sz w:val="20"/>
              </w:rPr>
              <w:t>(Приложение №9 к Договору)</w:t>
            </w:r>
          </w:p>
          <w:p w14:paraId="229BC042" w14:textId="60EC436A" w:rsidR="00EC04A8" w:rsidRPr="005C79FD" w:rsidRDefault="00EC04A8" w:rsidP="005C79FD">
            <w:pPr>
              <w:pStyle w:val="a4"/>
              <w:numPr>
                <w:ilvl w:val="0"/>
                <w:numId w:val="8"/>
              </w:num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</w:pPr>
            <w:r w:rsidRPr="005C79FD">
              <w:rPr>
                <w:rFonts w:asciiTheme="minorHAnsi" w:hAnsiTheme="minorHAnsi"/>
                <w:color w:val="000000"/>
                <w:sz w:val="20"/>
              </w:rPr>
              <w:t xml:space="preserve">Распечатать и подписать заявку, направить скан-копии заполненных заявок на электронный ящик </w:t>
            </w:r>
            <w:r>
              <w:t xml:space="preserve"> </w:t>
            </w:r>
            <w:r w:rsidRPr="005C79FD">
              <w:rPr>
                <w:rFonts w:asciiTheme="minorHAnsi" w:hAnsiTheme="minorHAnsi"/>
                <w:color w:val="000000"/>
                <w:sz w:val="20"/>
              </w:rPr>
              <w:t xml:space="preserve">helpdesk@ rtinform.ru, копия </w:t>
            </w:r>
            <w:hyperlink r:id="rId19" w:history="1">
              <w:r w:rsidRPr="005C79FD">
                <w:rPr>
                  <w:rStyle w:val="a3"/>
                  <w:rFonts w:asciiTheme="minorHAnsi" w:hAnsiTheme="minorHAnsi"/>
                  <w:sz w:val="20"/>
                </w:rPr>
                <w:t>IBAK@rtinform.ru</w:t>
              </w:r>
            </w:hyperlink>
            <w:r w:rsidRPr="005C79FD">
              <w:rPr>
                <w:rFonts w:asciiTheme="minorHAnsi" w:hAnsiTheme="minorHAnsi"/>
                <w:color w:val="000000"/>
                <w:sz w:val="20"/>
              </w:rPr>
              <w:t>, оригинал направить в РТ-ИНФОРМ.</w:t>
            </w:r>
          </w:p>
        </w:tc>
        <w:tc>
          <w:tcPr>
            <w:tcW w:w="1500" w:type="dxa"/>
            <w:shd w:val="clear" w:color="auto" w:fill="FFFFFF" w:themeFill="background1"/>
          </w:tcPr>
          <w:p w14:paraId="4C2B567A" w14:textId="23FF565B" w:rsidR="00EC04A8" w:rsidRPr="006544E5" w:rsidRDefault="00EC04A8" w:rsidP="00EC04A8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</w:pPr>
            <w:r w:rsidRPr="00FD3E87">
              <w:rPr>
                <w:rFonts w:asciiTheme="minorHAnsi" w:hAnsiTheme="minorHAnsi"/>
                <w:color w:val="000000"/>
                <w:sz w:val="20"/>
              </w:rPr>
              <w:t>Предприятие</w:t>
            </w:r>
          </w:p>
        </w:tc>
        <w:tc>
          <w:tcPr>
            <w:tcW w:w="3320" w:type="dxa"/>
            <w:shd w:val="clear" w:color="auto" w:fill="FFFFFF" w:themeFill="background1"/>
          </w:tcPr>
          <w:p w14:paraId="15A0B5CE" w14:textId="77777777" w:rsidR="00EC04A8" w:rsidRDefault="00EC04A8" w:rsidP="00EC04A8">
            <w:pPr>
              <w:autoSpaceDE w:val="0"/>
              <w:autoSpaceDN w:val="0"/>
              <w:adjustRightInd w:val="0"/>
              <w:jc w:val="left"/>
              <w:rPr>
                <w:rStyle w:val="a3"/>
                <w:rFonts w:cs="Verdana"/>
                <w:color w:val="auto"/>
                <w:sz w:val="20"/>
                <w:u w:val="none"/>
                <w:lang w:val="en-US"/>
              </w:rPr>
            </w:pPr>
            <w:r>
              <w:rPr>
                <w:rStyle w:val="a3"/>
                <w:rFonts w:cs="Verdana"/>
                <w:sz w:val="20"/>
                <w:lang w:val="en-US"/>
              </w:rPr>
              <w:t>helpdesk</w:t>
            </w:r>
            <w:r w:rsidRPr="00753E47">
              <w:rPr>
                <w:rStyle w:val="a3"/>
                <w:rFonts w:cs="Verdana"/>
                <w:sz w:val="20"/>
                <w:lang w:val="en-US"/>
              </w:rPr>
              <w:t xml:space="preserve">@ </w:t>
            </w:r>
            <w:r w:rsidRPr="006544E5">
              <w:rPr>
                <w:rStyle w:val="a3"/>
                <w:rFonts w:cs="Verdana"/>
                <w:sz w:val="20"/>
                <w:lang w:val="en-US"/>
              </w:rPr>
              <w:t>rtinform</w:t>
            </w:r>
            <w:r w:rsidRPr="00753E47">
              <w:rPr>
                <w:rStyle w:val="a3"/>
                <w:rFonts w:cs="Verdana"/>
                <w:sz w:val="20"/>
                <w:lang w:val="en-US"/>
              </w:rPr>
              <w:t>.</w:t>
            </w:r>
            <w:r w:rsidRPr="006544E5">
              <w:rPr>
                <w:rStyle w:val="a3"/>
                <w:rFonts w:cs="Verdana"/>
                <w:sz w:val="20"/>
                <w:lang w:val="en-US"/>
              </w:rPr>
              <w:t>ru</w:t>
            </w:r>
            <w:r w:rsidRPr="00753E47">
              <w:rPr>
                <w:rStyle w:val="a3"/>
                <w:rFonts w:cs="Verdana"/>
                <w:sz w:val="20"/>
                <w:lang w:val="en-US"/>
              </w:rPr>
              <w:t>,</w:t>
            </w:r>
            <w:r w:rsidRPr="00753E47">
              <w:rPr>
                <w:rStyle w:val="a3"/>
                <w:rFonts w:cs="Verdana"/>
                <w:color w:val="auto"/>
                <w:sz w:val="20"/>
                <w:u w:val="none"/>
                <w:lang w:val="en-US"/>
              </w:rPr>
              <w:t xml:space="preserve"> </w:t>
            </w:r>
          </w:p>
          <w:p w14:paraId="35A1707F" w14:textId="516B6405" w:rsidR="00EC04A8" w:rsidRPr="00DA6F09" w:rsidRDefault="00EC04A8" w:rsidP="00EC04A8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="Verdana"/>
                <w:color w:val="000000"/>
                <w:sz w:val="20"/>
                <w:lang w:val="en-US" w:eastAsia="en-US"/>
              </w:rPr>
            </w:pPr>
            <w:r w:rsidRPr="00753E47">
              <w:rPr>
                <w:rStyle w:val="a3"/>
                <w:rFonts w:cs="Verdana"/>
                <w:color w:val="auto"/>
                <w:sz w:val="20"/>
                <w:u w:val="none"/>
              </w:rPr>
              <w:t>копия</w:t>
            </w:r>
            <w:r w:rsidRPr="00753E47">
              <w:rPr>
                <w:rStyle w:val="a3"/>
                <w:rFonts w:cs="Verdana"/>
                <w:color w:val="auto"/>
                <w:sz w:val="20"/>
                <w:lang w:val="en-US"/>
              </w:rPr>
              <w:t xml:space="preserve"> </w:t>
            </w:r>
            <w:r w:rsidRPr="00A542CD">
              <w:rPr>
                <w:rStyle w:val="a3"/>
                <w:rFonts w:cs="Verdana"/>
                <w:sz w:val="20"/>
                <w:lang w:val="en-US"/>
              </w:rPr>
              <w:t>IBAK</w:t>
            </w:r>
            <w:r w:rsidRPr="00753E47">
              <w:rPr>
                <w:rStyle w:val="a3"/>
                <w:rFonts w:cs="Verdana"/>
                <w:sz w:val="20"/>
                <w:lang w:val="en-US"/>
              </w:rPr>
              <w:t>@</w:t>
            </w:r>
            <w:r w:rsidRPr="006544E5">
              <w:rPr>
                <w:rStyle w:val="a3"/>
                <w:rFonts w:cs="Verdana"/>
                <w:sz w:val="20"/>
                <w:lang w:val="en-US"/>
              </w:rPr>
              <w:t>rtinform</w:t>
            </w:r>
            <w:r w:rsidRPr="00753E47">
              <w:rPr>
                <w:rStyle w:val="a3"/>
                <w:rFonts w:cs="Verdana"/>
                <w:sz w:val="20"/>
                <w:lang w:val="en-US"/>
              </w:rPr>
              <w:t>.</w:t>
            </w:r>
            <w:r w:rsidRPr="006544E5">
              <w:rPr>
                <w:rStyle w:val="a3"/>
                <w:rFonts w:cs="Verdana"/>
                <w:sz w:val="20"/>
                <w:lang w:val="en-US"/>
              </w:rPr>
              <w:t>ru</w:t>
            </w:r>
          </w:p>
        </w:tc>
        <w:tc>
          <w:tcPr>
            <w:tcW w:w="1247" w:type="dxa"/>
            <w:vMerge/>
            <w:shd w:val="clear" w:color="auto" w:fill="FFFFFF" w:themeFill="background1"/>
            <w:vAlign w:val="center"/>
          </w:tcPr>
          <w:p w14:paraId="0D657A60" w14:textId="77777777" w:rsidR="00EC04A8" w:rsidRPr="00DA6F09" w:rsidRDefault="00EC04A8" w:rsidP="00EC04A8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Verdana"/>
                <w:color w:val="000000"/>
                <w:sz w:val="20"/>
                <w:lang w:val="en-US" w:eastAsia="en-US"/>
              </w:rPr>
            </w:pPr>
          </w:p>
        </w:tc>
      </w:tr>
      <w:tr w:rsidR="00EC04A8" w:rsidRPr="006544E5" w14:paraId="0F11BA70" w14:textId="77777777" w:rsidTr="006544E5">
        <w:trPr>
          <w:trHeight w:val="472"/>
        </w:trPr>
        <w:tc>
          <w:tcPr>
            <w:tcW w:w="3652" w:type="dxa"/>
            <w:shd w:val="clear" w:color="auto" w:fill="FFFFFF" w:themeFill="background1"/>
            <w:vAlign w:val="center"/>
          </w:tcPr>
          <w:p w14:paraId="77EC491B" w14:textId="11CD678D" w:rsidR="00EC04A8" w:rsidRPr="006544E5" w:rsidRDefault="00EC04A8" w:rsidP="00EC04A8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="Verdana"/>
                <w:b/>
                <w:bCs/>
                <w:color w:val="000000"/>
                <w:sz w:val="20"/>
                <w:lang w:eastAsia="en-US"/>
              </w:rPr>
            </w:pPr>
            <w:r w:rsidRPr="006544E5">
              <w:rPr>
                <w:rFonts w:asciiTheme="minorHAnsi" w:eastAsiaTheme="minorHAnsi" w:hAnsiTheme="minorHAnsi" w:cs="Verdana"/>
                <w:b/>
                <w:bCs/>
                <w:color w:val="000000"/>
                <w:sz w:val="20"/>
                <w:lang w:eastAsia="en-US"/>
              </w:rPr>
              <w:t>ШАГ 1</w:t>
            </w:r>
            <w:r>
              <w:rPr>
                <w:rFonts w:asciiTheme="minorHAnsi" w:eastAsiaTheme="minorHAnsi" w:hAnsiTheme="minorHAnsi" w:cs="Verdana"/>
                <w:b/>
                <w:bCs/>
                <w:color w:val="000000"/>
                <w:sz w:val="20"/>
                <w:lang w:eastAsia="en-US"/>
              </w:rPr>
              <w:t>3</w:t>
            </w:r>
            <w:r w:rsidRPr="006544E5">
              <w:rPr>
                <w:rFonts w:asciiTheme="minorHAnsi" w:eastAsiaTheme="minorHAnsi" w:hAnsiTheme="minorHAnsi" w:cs="Verdana"/>
                <w:b/>
                <w:bCs/>
                <w:color w:val="000000"/>
                <w:sz w:val="20"/>
                <w:lang w:eastAsia="en-US"/>
              </w:rPr>
              <w:t>.</w:t>
            </w:r>
            <w:r w:rsidRPr="00EC04A8">
              <w:rPr>
                <w:rFonts w:asciiTheme="minorHAnsi" w:eastAsiaTheme="minorHAnsi" w:hAnsiTheme="minorHAnsi" w:cs="Verdana"/>
                <w:bCs/>
                <w:color w:val="000000"/>
                <w:sz w:val="20"/>
                <w:lang w:eastAsia="en-US"/>
              </w:rPr>
              <w:t xml:space="preserve"> Вход</w:t>
            </w:r>
            <w:r w:rsidRPr="006544E5">
              <w:rPr>
                <w:rFonts w:asciiTheme="minorHAnsi" w:eastAsiaTheme="minorHAnsi" w:hAnsiTheme="minorHAnsi" w:cs="Verdana"/>
                <w:bCs/>
                <w:color w:val="000000"/>
                <w:sz w:val="20"/>
                <w:lang w:eastAsia="en-US"/>
              </w:rPr>
              <w:t xml:space="preserve"> в АС ИБАК Пользователей Организации и начало работы в АС ИБАК.</w:t>
            </w:r>
          </w:p>
        </w:tc>
        <w:tc>
          <w:tcPr>
            <w:tcW w:w="6124" w:type="dxa"/>
            <w:shd w:val="clear" w:color="auto" w:fill="FFFFFF" w:themeFill="background1"/>
          </w:tcPr>
          <w:p w14:paraId="3EBD7CA1" w14:textId="58528FCC" w:rsidR="00EC04A8" w:rsidRPr="006544E5" w:rsidRDefault="00EC04A8" w:rsidP="005C79FD">
            <w:pPr>
              <w:pStyle w:val="a4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347" w:hanging="283"/>
              <w:jc w:val="left"/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</w:pPr>
            <w:r w:rsidRPr="006544E5"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  <w:t>Первый вход Пользователей в АС ИБАК и смена пароля.</w:t>
            </w:r>
          </w:p>
          <w:p w14:paraId="06631504" w14:textId="4A51834A" w:rsidR="00EC04A8" w:rsidRPr="006544E5" w:rsidRDefault="00EC04A8" w:rsidP="005C79FD">
            <w:pPr>
              <w:pStyle w:val="a4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287" w:hanging="218"/>
              <w:jc w:val="left"/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</w:pPr>
            <w:r w:rsidRPr="006544E5"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  <w:t>Проведение обучения пользователей АС ИБАК Заказчика.</w:t>
            </w:r>
          </w:p>
          <w:p w14:paraId="2229FCD7" w14:textId="402E16D4" w:rsidR="00EC04A8" w:rsidRPr="006544E5" w:rsidRDefault="00EC04A8" w:rsidP="005C79FD">
            <w:pPr>
              <w:pStyle w:val="a4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287" w:hanging="218"/>
              <w:jc w:val="left"/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</w:pPr>
            <w:r w:rsidRPr="006544E5"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  <w:t>Подписание Акта о подключении услуги ИБАК (Приложение № 5 к Договору оказания Услуги « Информационная база активов Корпорации »)</w:t>
            </w:r>
          </w:p>
        </w:tc>
        <w:tc>
          <w:tcPr>
            <w:tcW w:w="1500" w:type="dxa"/>
            <w:shd w:val="clear" w:color="auto" w:fill="FFFFFF" w:themeFill="background1"/>
            <w:vAlign w:val="center"/>
          </w:tcPr>
          <w:p w14:paraId="3FD59B66" w14:textId="06E1FC1F" w:rsidR="00EC04A8" w:rsidRPr="006544E5" w:rsidRDefault="00EC04A8" w:rsidP="00EC04A8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</w:pPr>
            <w:r w:rsidRPr="006544E5"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  <w:t>РТ-ИНФОРМ, Предприятия</w:t>
            </w:r>
          </w:p>
        </w:tc>
        <w:tc>
          <w:tcPr>
            <w:tcW w:w="3320" w:type="dxa"/>
            <w:shd w:val="clear" w:color="auto" w:fill="FFFFFF" w:themeFill="background1"/>
          </w:tcPr>
          <w:p w14:paraId="00B762FD" w14:textId="3EA1D590" w:rsidR="00EC04A8" w:rsidRPr="006544E5" w:rsidRDefault="00EC04A8" w:rsidP="00EC04A8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</w:pPr>
          </w:p>
        </w:tc>
        <w:tc>
          <w:tcPr>
            <w:tcW w:w="1247" w:type="dxa"/>
            <w:vMerge/>
            <w:shd w:val="clear" w:color="auto" w:fill="FFFFFF" w:themeFill="background1"/>
            <w:vAlign w:val="center"/>
          </w:tcPr>
          <w:p w14:paraId="165D299A" w14:textId="77777777" w:rsidR="00EC04A8" w:rsidRPr="006544E5" w:rsidRDefault="00EC04A8" w:rsidP="00EC04A8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Verdana"/>
                <w:color w:val="000000"/>
                <w:sz w:val="20"/>
                <w:lang w:eastAsia="en-US"/>
              </w:rPr>
            </w:pPr>
          </w:p>
        </w:tc>
      </w:tr>
    </w:tbl>
    <w:p w14:paraId="00FA73D6" w14:textId="77777777" w:rsidR="0083105D" w:rsidRDefault="00442CCE" w:rsidP="00E80B3D">
      <w:r>
        <w:t xml:space="preserve"> </w:t>
      </w:r>
    </w:p>
    <w:p w14:paraId="2AB282A7" w14:textId="4FA4D133" w:rsidR="00F671CF" w:rsidRDefault="00F671CF" w:rsidP="00E80B3D"/>
    <w:sectPr w:rsidR="00F671CF" w:rsidSect="00C715A1">
      <w:pgSz w:w="16838" w:h="11906" w:orient="landscape"/>
      <w:pgMar w:top="284" w:right="720" w:bottom="284" w:left="720" w:header="709" w:footer="709" w:gutter="0"/>
      <w:cols w:space="708"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CF8D30" w14:textId="77777777" w:rsidR="001D199E" w:rsidRDefault="001D199E" w:rsidP="003303A1">
      <w:r>
        <w:separator/>
      </w:r>
    </w:p>
  </w:endnote>
  <w:endnote w:type="continuationSeparator" w:id="0">
    <w:p w14:paraId="723D2268" w14:textId="77777777" w:rsidR="001D199E" w:rsidRDefault="001D199E" w:rsidP="00330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0C658A" w14:textId="77777777" w:rsidR="001D199E" w:rsidRDefault="001D199E" w:rsidP="003303A1">
      <w:r>
        <w:separator/>
      </w:r>
    </w:p>
  </w:footnote>
  <w:footnote w:type="continuationSeparator" w:id="0">
    <w:p w14:paraId="5BE989D6" w14:textId="77777777" w:rsidR="001D199E" w:rsidRDefault="001D199E" w:rsidP="003303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04501"/>
    <w:multiLevelType w:val="hybridMultilevel"/>
    <w:tmpl w:val="D59E8C5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7D2208"/>
    <w:multiLevelType w:val="hybridMultilevel"/>
    <w:tmpl w:val="8722AB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927F0"/>
    <w:multiLevelType w:val="hybridMultilevel"/>
    <w:tmpl w:val="B18237F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C65B87"/>
    <w:multiLevelType w:val="hybridMultilevel"/>
    <w:tmpl w:val="2D8CD3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F92999"/>
    <w:multiLevelType w:val="multilevel"/>
    <w:tmpl w:val="32902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1162A4"/>
    <w:multiLevelType w:val="hybridMultilevel"/>
    <w:tmpl w:val="FBE298B6"/>
    <w:lvl w:ilvl="0" w:tplc="0419000F">
      <w:start w:val="1"/>
      <w:numFmt w:val="decimal"/>
      <w:lvlText w:val="%1."/>
      <w:lvlJc w:val="left"/>
      <w:pPr>
        <w:ind w:left="583" w:hanging="360"/>
      </w:pPr>
    </w:lvl>
    <w:lvl w:ilvl="1" w:tplc="04190019" w:tentative="1">
      <w:start w:val="1"/>
      <w:numFmt w:val="lowerLetter"/>
      <w:lvlText w:val="%2."/>
      <w:lvlJc w:val="left"/>
      <w:pPr>
        <w:ind w:left="1303" w:hanging="360"/>
      </w:pPr>
    </w:lvl>
    <w:lvl w:ilvl="2" w:tplc="0419001B" w:tentative="1">
      <w:start w:val="1"/>
      <w:numFmt w:val="lowerRoman"/>
      <w:lvlText w:val="%3."/>
      <w:lvlJc w:val="right"/>
      <w:pPr>
        <w:ind w:left="2023" w:hanging="180"/>
      </w:pPr>
    </w:lvl>
    <w:lvl w:ilvl="3" w:tplc="0419000F" w:tentative="1">
      <w:start w:val="1"/>
      <w:numFmt w:val="decimal"/>
      <w:lvlText w:val="%4."/>
      <w:lvlJc w:val="left"/>
      <w:pPr>
        <w:ind w:left="2743" w:hanging="360"/>
      </w:pPr>
    </w:lvl>
    <w:lvl w:ilvl="4" w:tplc="04190019" w:tentative="1">
      <w:start w:val="1"/>
      <w:numFmt w:val="lowerLetter"/>
      <w:lvlText w:val="%5."/>
      <w:lvlJc w:val="left"/>
      <w:pPr>
        <w:ind w:left="3463" w:hanging="360"/>
      </w:pPr>
    </w:lvl>
    <w:lvl w:ilvl="5" w:tplc="0419001B" w:tentative="1">
      <w:start w:val="1"/>
      <w:numFmt w:val="lowerRoman"/>
      <w:lvlText w:val="%6."/>
      <w:lvlJc w:val="right"/>
      <w:pPr>
        <w:ind w:left="4183" w:hanging="180"/>
      </w:pPr>
    </w:lvl>
    <w:lvl w:ilvl="6" w:tplc="0419000F" w:tentative="1">
      <w:start w:val="1"/>
      <w:numFmt w:val="decimal"/>
      <w:lvlText w:val="%7."/>
      <w:lvlJc w:val="left"/>
      <w:pPr>
        <w:ind w:left="4903" w:hanging="360"/>
      </w:pPr>
    </w:lvl>
    <w:lvl w:ilvl="7" w:tplc="04190019" w:tentative="1">
      <w:start w:val="1"/>
      <w:numFmt w:val="lowerLetter"/>
      <w:lvlText w:val="%8."/>
      <w:lvlJc w:val="left"/>
      <w:pPr>
        <w:ind w:left="5623" w:hanging="360"/>
      </w:pPr>
    </w:lvl>
    <w:lvl w:ilvl="8" w:tplc="0419001B" w:tentative="1">
      <w:start w:val="1"/>
      <w:numFmt w:val="lowerRoman"/>
      <w:lvlText w:val="%9."/>
      <w:lvlJc w:val="right"/>
      <w:pPr>
        <w:ind w:left="6343" w:hanging="180"/>
      </w:pPr>
    </w:lvl>
  </w:abstractNum>
  <w:abstractNum w:abstractNumId="6" w15:restartNumberingAfterBreak="0">
    <w:nsid w:val="44B068F0"/>
    <w:multiLevelType w:val="hybridMultilevel"/>
    <w:tmpl w:val="400A412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16258F5"/>
    <w:multiLevelType w:val="multilevel"/>
    <w:tmpl w:val="3C669FA8"/>
    <w:numStyleLink w:val="111111"/>
  </w:abstractNum>
  <w:abstractNum w:abstractNumId="8" w15:restartNumberingAfterBreak="0">
    <w:nsid w:val="59AC5E2F"/>
    <w:multiLevelType w:val="hybridMultilevel"/>
    <w:tmpl w:val="EE68CD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5C46A6"/>
    <w:multiLevelType w:val="hybridMultilevel"/>
    <w:tmpl w:val="E05A7EA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2626949"/>
    <w:multiLevelType w:val="hybridMultilevel"/>
    <w:tmpl w:val="0D000FDE"/>
    <w:lvl w:ilvl="0" w:tplc="2B3042E0">
      <w:start w:val="1"/>
      <w:numFmt w:val="decimal"/>
      <w:lvlText w:val="%1."/>
      <w:lvlJc w:val="left"/>
      <w:pPr>
        <w:ind w:left="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7" w:hanging="360"/>
      </w:pPr>
    </w:lvl>
    <w:lvl w:ilvl="2" w:tplc="0419001B" w:tentative="1">
      <w:start w:val="1"/>
      <w:numFmt w:val="lowerRoman"/>
      <w:lvlText w:val="%3."/>
      <w:lvlJc w:val="right"/>
      <w:pPr>
        <w:ind w:left="2087" w:hanging="180"/>
      </w:pPr>
    </w:lvl>
    <w:lvl w:ilvl="3" w:tplc="0419000F" w:tentative="1">
      <w:start w:val="1"/>
      <w:numFmt w:val="decimal"/>
      <w:lvlText w:val="%4."/>
      <w:lvlJc w:val="left"/>
      <w:pPr>
        <w:ind w:left="2807" w:hanging="360"/>
      </w:pPr>
    </w:lvl>
    <w:lvl w:ilvl="4" w:tplc="04190019" w:tentative="1">
      <w:start w:val="1"/>
      <w:numFmt w:val="lowerLetter"/>
      <w:lvlText w:val="%5."/>
      <w:lvlJc w:val="left"/>
      <w:pPr>
        <w:ind w:left="3527" w:hanging="360"/>
      </w:pPr>
    </w:lvl>
    <w:lvl w:ilvl="5" w:tplc="0419001B" w:tentative="1">
      <w:start w:val="1"/>
      <w:numFmt w:val="lowerRoman"/>
      <w:lvlText w:val="%6."/>
      <w:lvlJc w:val="right"/>
      <w:pPr>
        <w:ind w:left="4247" w:hanging="180"/>
      </w:pPr>
    </w:lvl>
    <w:lvl w:ilvl="6" w:tplc="0419000F" w:tentative="1">
      <w:start w:val="1"/>
      <w:numFmt w:val="decimal"/>
      <w:lvlText w:val="%7."/>
      <w:lvlJc w:val="left"/>
      <w:pPr>
        <w:ind w:left="4967" w:hanging="360"/>
      </w:pPr>
    </w:lvl>
    <w:lvl w:ilvl="7" w:tplc="04190019" w:tentative="1">
      <w:start w:val="1"/>
      <w:numFmt w:val="lowerLetter"/>
      <w:lvlText w:val="%8."/>
      <w:lvlJc w:val="left"/>
      <w:pPr>
        <w:ind w:left="5687" w:hanging="360"/>
      </w:pPr>
    </w:lvl>
    <w:lvl w:ilvl="8" w:tplc="0419001B" w:tentative="1">
      <w:start w:val="1"/>
      <w:numFmt w:val="lowerRoman"/>
      <w:lvlText w:val="%9."/>
      <w:lvlJc w:val="right"/>
      <w:pPr>
        <w:ind w:left="6407" w:hanging="180"/>
      </w:pPr>
    </w:lvl>
  </w:abstractNum>
  <w:abstractNum w:abstractNumId="11" w15:restartNumberingAfterBreak="0">
    <w:nsid w:val="73A563F1"/>
    <w:multiLevelType w:val="multilevel"/>
    <w:tmpl w:val="3C669FA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5"/>
  </w:num>
  <w:num w:numId="5">
    <w:abstractNumId w:val="1"/>
  </w:num>
  <w:num w:numId="6">
    <w:abstractNumId w:val="3"/>
  </w:num>
  <w:num w:numId="7">
    <w:abstractNumId w:val="8"/>
  </w:num>
  <w:num w:numId="8">
    <w:abstractNumId w:val="2"/>
  </w:num>
  <w:num w:numId="9">
    <w:abstractNumId w:val="11"/>
  </w:num>
  <w:num w:numId="10">
    <w:abstractNumId w:val="7"/>
    <w:lvlOverride w:ilvl="1">
      <w:lvl w:ilvl="1">
        <w:start w:val="1"/>
        <w:numFmt w:val="decimal"/>
        <w:lvlText w:val="%1.%2."/>
        <w:lvlJc w:val="left"/>
        <w:pPr>
          <w:tabs>
            <w:tab w:val="num" w:pos="7946"/>
          </w:tabs>
          <w:ind w:left="7946" w:hanging="432"/>
        </w:pPr>
        <w:rPr>
          <w:rFonts w:cs="Times New Roman"/>
          <w:b w:val="0"/>
        </w:rPr>
      </w:lvl>
    </w:lvlOverride>
  </w:num>
  <w:num w:numId="11">
    <w:abstractNumId w:val="10"/>
  </w:num>
  <w:num w:numId="12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Семенов Денис Владимирович">
    <w15:presenceInfo w15:providerId="AD" w15:userId="S-1-5-21-2978533327-431531895-1173000463-716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2EB"/>
    <w:rsid w:val="00023F8B"/>
    <w:rsid w:val="000243FF"/>
    <w:rsid w:val="00035DD4"/>
    <w:rsid w:val="000457B7"/>
    <w:rsid w:val="0005342B"/>
    <w:rsid w:val="00054533"/>
    <w:rsid w:val="000A0871"/>
    <w:rsid w:val="000B5136"/>
    <w:rsid w:val="000C47A1"/>
    <w:rsid w:val="000D4B03"/>
    <w:rsid w:val="000E6742"/>
    <w:rsid w:val="000F41EA"/>
    <w:rsid w:val="00103AD0"/>
    <w:rsid w:val="0011192D"/>
    <w:rsid w:val="00117AEB"/>
    <w:rsid w:val="001235DF"/>
    <w:rsid w:val="00126FA2"/>
    <w:rsid w:val="00133019"/>
    <w:rsid w:val="001366B5"/>
    <w:rsid w:val="0014045F"/>
    <w:rsid w:val="001472C4"/>
    <w:rsid w:val="00154AEF"/>
    <w:rsid w:val="00155C93"/>
    <w:rsid w:val="00162708"/>
    <w:rsid w:val="001746C1"/>
    <w:rsid w:val="00174E40"/>
    <w:rsid w:val="00190FAF"/>
    <w:rsid w:val="001920E3"/>
    <w:rsid w:val="001A306B"/>
    <w:rsid w:val="001B00B1"/>
    <w:rsid w:val="001B5605"/>
    <w:rsid w:val="001D199E"/>
    <w:rsid w:val="001D3D50"/>
    <w:rsid w:val="001E34BC"/>
    <w:rsid w:val="001E699F"/>
    <w:rsid w:val="001F4F6C"/>
    <w:rsid w:val="001F72D3"/>
    <w:rsid w:val="00235894"/>
    <w:rsid w:val="00243CFB"/>
    <w:rsid w:val="00244A6B"/>
    <w:rsid w:val="00266554"/>
    <w:rsid w:val="00273838"/>
    <w:rsid w:val="00275C97"/>
    <w:rsid w:val="00286ED3"/>
    <w:rsid w:val="0029265F"/>
    <w:rsid w:val="002932B3"/>
    <w:rsid w:val="002A32A3"/>
    <w:rsid w:val="002A38C2"/>
    <w:rsid w:val="002A4A9E"/>
    <w:rsid w:val="002D7B7F"/>
    <w:rsid w:val="002E3689"/>
    <w:rsid w:val="0030534F"/>
    <w:rsid w:val="00307303"/>
    <w:rsid w:val="003115FE"/>
    <w:rsid w:val="003303A1"/>
    <w:rsid w:val="00344327"/>
    <w:rsid w:val="00354751"/>
    <w:rsid w:val="003560A0"/>
    <w:rsid w:val="0036172E"/>
    <w:rsid w:val="003644F3"/>
    <w:rsid w:val="00383F7F"/>
    <w:rsid w:val="00385877"/>
    <w:rsid w:val="00395846"/>
    <w:rsid w:val="003A1405"/>
    <w:rsid w:val="003B1975"/>
    <w:rsid w:val="003C1402"/>
    <w:rsid w:val="003C19D1"/>
    <w:rsid w:val="003C395E"/>
    <w:rsid w:val="003C6256"/>
    <w:rsid w:val="003D611F"/>
    <w:rsid w:val="003D79F0"/>
    <w:rsid w:val="003E7922"/>
    <w:rsid w:val="003F28E9"/>
    <w:rsid w:val="00410509"/>
    <w:rsid w:val="004142E4"/>
    <w:rsid w:val="00420775"/>
    <w:rsid w:val="00435F58"/>
    <w:rsid w:val="00442CCE"/>
    <w:rsid w:val="004438E0"/>
    <w:rsid w:val="00463989"/>
    <w:rsid w:val="0046543F"/>
    <w:rsid w:val="004662C3"/>
    <w:rsid w:val="0046755F"/>
    <w:rsid w:val="00476940"/>
    <w:rsid w:val="00477AB7"/>
    <w:rsid w:val="004B2376"/>
    <w:rsid w:val="004C0D26"/>
    <w:rsid w:val="004D1E0E"/>
    <w:rsid w:val="004E2BCB"/>
    <w:rsid w:val="004F043E"/>
    <w:rsid w:val="004F5FC4"/>
    <w:rsid w:val="004F67D3"/>
    <w:rsid w:val="00503576"/>
    <w:rsid w:val="00517C76"/>
    <w:rsid w:val="00530EF2"/>
    <w:rsid w:val="005450C2"/>
    <w:rsid w:val="005552DA"/>
    <w:rsid w:val="0055574C"/>
    <w:rsid w:val="00576E47"/>
    <w:rsid w:val="00582E37"/>
    <w:rsid w:val="00587F3B"/>
    <w:rsid w:val="005A59C2"/>
    <w:rsid w:val="005C6803"/>
    <w:rsid w:val="005C6F26"/>
    <w:rsid w:val="005C7898"/>
    <w:rsid w:val="005C79FD"/>
    <w:rsid w:val="00600CE1"/>
    <w:rsid w:val="00616A58"/>
    <w:rsid w:val="006321BF"/>
    <w:rsid w:val="006351F2"/>
    <w:rsid w:val="006415F5"/>
    <w:rsid w:val="006544E5"/>
    <w:rsid w:val="0065511F"/>
    <w:rsid w:val="00664260"/>
    <w:rsid w:val="00672EF2"/>
    <w:rsid w:val="00672EFA"/>
    <w:rsid w:val="00674615"/>
    <w:rsid w:val="0067504A"/>
    <w:rsid w:val="00690964"/>
    <w:rsid w:val="00690EFD"/>
    <w:rsid w:val="006A07F8"/>
    <w:rsid w:val="006A2C1E"/>
    <w:rsid w:val="006B0CA0"/>
    <w:rsid w:val="006B2CBB"/>
    <w:rsid w:val="006B3373"/>
    <w:rsid w:val="006D355F"/>
    <w:rsid w:val="006E32EB"/>
    <w:rsid w:val="006E5573"/>
    <w:rsid w:val="00710C61"/>
    <w:rsid w:val="00715018"/>
    <w:rsid w:val="00727291"/>
    <w:rsid w:val="00727AA6"/>
    <w:rsid w:val="00733A71"/>
    <w:rsid w:val="00744DBD"/>
    <w:rsid w:val="00745B8A"/>
    <w:rsid w:val="00753E47"/>
    <w:rsid w:val="00757DB6"/>
    <w:rsid w:val="007672F4"/>
    <w:rsid w:val="00774E72"/>
    <w:rsid w:val="007D0E92"/>
    <w:rsid w:val="007E731F"/>
    <w:rsid w:val="0080466F"/>
    <w:rsid w:val="00804F76"/>
    <w:rsid w:val="00805309"/>
    <w:rsid w:val="008147C5"/>
    <w:rsid w:val="0082012A"/>
    <w:rsid w:val="0083105D"/>
    <w:rsid w:val="0084376B"/>
    <w:rsid w:val="00845C0A"/>
    <w:rsid w:val="00851ED0"/>
    <w:rsid w:val="00853D89"/>
    <w:rsid w:val="00862A8F"/>
    <w:rsid w:val="00886EB2"/>
    <w:rsid w:val="00897390"/>
    <w:rsid w:val="008A6913"/>
    <w:rsid w:val="008B1CF9"/>
    <w:rsid w:val="008C4EA8"/>
    <w:rsid w:val="008D3688"/>
    <w:rsid w:val="008D5059"/>
    <w:rsid w:val="008F00C1"/>
    <w:rsid w:val="00923D99"/>
    <w:rsid w:val="00926FF0"/>
    <w:rsid w:val="009300C1"/>
    <w:rsid w:val="00932684"/>
    <w:rsid w:val="0093577C"/>
    <w:rsid w:val="0095067C"/>
    <w:rsid w:val="00950CD7"/>
    <w:rsid w:val="00951FCA"/>
    <w:rsid w:val="00955DDE"/>
    <w:rsid w:val="009709FA"/>
    <w:rsid w:val="00981C00"/>
    <w:rsid w:val="0098736D"/>
    <w:rsid w:val="00987BDB"/>
    <w:rsid w:val="009B111F"/>
    <w:rsid w:val="009C79B1"/>
    <w:rsid w:val="009D5912"/>
    <w:rsid w:val="00A33808"/>
    <w:rsid w:val="00A536E8"/>
    <w:rsid w:val="00A542CD"/>
    <w:rsid w:val="00A54364"/>
    <w:rsid w:val="00A56107"/>
    <w:rsid w:val="00A6084B"/>
    <w:rsid w:val="00A62E7E"/>
    <w:rsid w:val="00A671AD"/>
    <w:rsid w:val="00A73B18"/>
    <w:rsid w:val="00A74253"/>
    <w:rsid w:val="00A82244"/>
    <w:rsid w:val="00A82E37"/>
    <w:rsid w:val="00A86D70"/>
    <w:rsid w:val="00A97152"/>
    <w:rsid w:val="00AA73CB"/>
    <w:rsid w:val="00AB4F3A"/>
    <w:rsid w:val="00AC05FA"/>
    <w:rsid w:val="00AD06E5"/>
    <w:rsid w:val="00AD4FB4"/>
    <w:rsid w:val="00AD78A6"/>
    <w:rsid w:val="00AF3DDD"/>
    <w:rsid w:val="00B00184"/>
    <w:rsid w:val="00B10096"/>
    <w:rsid w:val="00B1138F"/>
    <w:rsid w:val="00B11781"/>
    <w:rsid w:val="00B22076"/>
    <w:rsid w:val="00B33982"/>
    <w:rsid w:val="00B4560C"/>
    <w:rsid w:val="00B578B6"/>
    <w:rsid w:val="00B612EB"/>
    <w:rsid w:val="00B6447D"/>
    <w:rsid w:val="00B73F7A"/>
    <w:rsid w:val="00BC742A"/>
    <w:rsid w:val="00BD57B4"/>
    <w:rsid w:val="00BE0FFC"/>
    <w:rsid w:val="00BE5263"/>
    <w:rsid w:val="00BE562E"/>
    <w:rsid w:val="00BE74D1"/>
    <w:rsid w:val="00BF1127"/>
    <w:rsid w:val="00BF2F82"/>
    <w:rsid w:val="00C01C58"/>
    <w:rsid w:val="00C03A00"/>
    <w:rsid w:val="00C32940"/>
    <w:rsid w:val="00C414CF"/>
    <w:rsid w:val="00C715A1"/>
    <w:rsid w:val="00C71F14"/>
    <w:rsid w:val="00C72BB9"/>
    <w:rsid w:val="00C8287D"/>
    <w:rsid w:val="00C91F5B"/>
    <w:rsid w:val="00C97C12"/>
    <w:rsid w:val="00CA10C4"/>
    <w:rsid w:val="00CA21BD"/>
    <w:rsid w:val="00CB5EE5"/>
    <w:rsid w:val="00CF0AB4"/>
    <w:rsid w:val="00CF6299"/>
    <w:rsid w:val="00D03418"/>
    <w:rsid w:val="00D05647"/>
    <w:rsid w:val="00D12CDD"/>
    <w:rsid w:val="00D6656B"/>
    <w:rsid w:val="00D75683"/>
    <w:rsid w:val="00D9112F"/>
    <w:rsid w:val="00D9237F"/>
    <w:rsid w:val="00D94605"/>
    <w:rsid w:val="00D952DA"/>
    <w:rsid w:val="00DA4D2A"/>
    <w:rsid w:val="00DA6F09"/>
    <w:rsid w:val="00DB5A65"/>
    <w:rsid w:val="00DB7D1B"/>
    <w:rsid w:val="00DE1D8D"/>
    <w:rsid w:val="00DE3FD1"/>
    <w:rsid w:val="00E259EA"/>
    <w:rsid w:val="00E35BBF"/>
    <w:rsid w:val="00E43C96"/>
    <w:rsid w:val="00E46C19"/>
    <w:rsid w:val="00E470F0"/>
    <w:rsid w:val="00E577FB"/>
    <w:rsid w:val="00E738BD"/>
    <w:rsid w:val="00E77E0C"/>
    <w:rsid w:val="00E80B3D"/>
    <w:rsid w:val="00E9204C"/>
    <w:rsid w:val="00E92805"/>
    <w:rsid w:val="00E966D3"/>
    <w:rsid w:val="00E96BBC"/>
    <w:rsid w:val="00EB209F"/>
    <w:rsid w:val="00EB26D5"/>
    <w:rsid w:val="00EC04A8"/>
    <w:rsid w:val="00EC7737"/>
    <w:rsid w:val="00EE61CE"/>
    <w:rsid w:val="00EF4230"/>
    <w:rsid w:val="00EF5F61"/>
    <w:rsid w:val="00F01771"/>
    <w:rsid w:val="00F14484"/>
    <w:rsid w:val="00F2168F"/>
    <w:rsid w:val="00F24BF8"/>
    <w:rsid w:val="00F25656"/>
    <w:rsid w:val="00F4490C"/>
    <w:rsid w:val="00F6711E"/>
    <w:rsid w:val="00F671CF"/>
    <w:rsid w:val="00F759A1"/>
    <w:rsid w:val="00F820AB"/>
    <w:rsid w:val="00F86D0D"/>
    <w:rsid w:val="00FA37F2"/>
    <w:rsid w:val="00FD3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8B4AA"/>
  <w15:docId w15:val="{06C5A29B-CC1B-4C81-BC8D-C1E392023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32EB"/>
    <w:pPr>
      <w:spacing w:after="0" w:line="240" w:lineRule="auto"/>
      <w:jc w:val="both"/>
    </w:pPr>
    <w:rPr>
      <w:rFonts w:ascii="Times New Roman" w:eastAsia="Times New Roman" w:hAnsi="Times New Roman" w:cs="Times New Roman"/>
      <w:sz w:val="3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E32EB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6E32EB"/>
    <w:rPr>
      <w:color w:val="0563C1"/>
      <w:u w:val="single"/>
    </w:rPr>
  </w:style>
  <w:style w:type="paragraph" w:styleId="a4">
    <w:name w:val="List Paragraph"/>
    <w:basedOn w:val="a"/>
    <w:link w:val="a5"/>
    <w:uiPriority w:val="34"/>
    <w:qFormat/>
    <w:rsid w:val="00B11781"/>
    <w:pPr>
      <w:ind w:left="720"/>
      <w:contextualSpacing/>
    </w:pPr>
  </w:style>
  <w:style w:type="paragraph" w:styleId="a6">
    <w:name w:val="footnote text"/>
    <w:basedOn w:val="a"/>
    <w:link w:val="a7"/>
    <w:semiHidden/>
    <w:unhideWhenUsed/>
    <w:rsid w:val="003303A1"/>
    <w:pPr>
      <w:jc w:val="left"/>
    </w:pPr>
    <w:rPr>
      <w:sz w:val="20"/>
    </w:rPr>
  </w:style>
  <w:style w:type="character" w:customStyle="1" w:styleId="a7">
    <w:name w:val="Текст сноски Знак"/>
    <w:basedOn w:val="a0"/>
    <w:link w:val="a6"/>
    <w:semiHidden/>
    <w:rsid w:val="003303A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footnote reference"/>
    <w:semiHidden/>
    <w:unhideWhenUsed/>
    <w:rsid w:val="003303A1"/>
    <w:rPr>
      <w:vertAlign w:val="superscript"/>
    </w:rPr>
  </w:style>
  <w:style w:type="paragraph" w:styleId="a9">
    <w:name w:val="Balloon Text"/>
    <w:basedOn w:val="a"/>
    <w:link w:val="aa"/>
    <w:uiPriority w:val="99"/>
    <w:semiHidden/>
    <w:unhideWhenUsed/>
    <w:rsid w:val="00804F7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04F76"/>
    <w:rPr>
      <w:rFonts w:ascii="Tahoma" w:eastAsia="Times New Roman" w:hAnsi="Tahoma" w:cs="Tahoma"/>
      <w:sz w:val="16"/>
      <w:szCs w:val="16"/>
      <w:lang w:eastAsia="ru-RU"/>
    </w:rPr>
  </w:style>
  <w:style w:type="character" w:styleId="ab">
    <w:name w:val="annotation reference"/>
    <w:basedOn w:val="a0"/>
    <w:uiPriority w:val="99"/>
    <w:semiHidden/>
    <w:unhideWhenUsed/>
    <w:rsid w:val="00664260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664260"/>
    <w:rPr>
      <w:sz w:val="20"/>
    </w:rPr>
  </w:style>
  <w:style w:type="character" w:customStyle="1" w:styleId="ad">
    <w:name w:val="Текст примечания Знак"/>
    <w:basedOn w:val="a0"/>
    <w:link w:val="ac"/>
    <w:uiPriority w:val="99"/>
    <w:rsid w:val="0066426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64260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6426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0">
    <w:name w:val="Revision"/>
    <w:hidden/>
    <w:uiPriority w:val="99"/>
    <w:semiHidden/>
    <w:rsid w:val="008C4EA8"/>
    <w:pPr>
      <w:spacing w:after="0" w:line="240" w:lineRule="auto"/>
    </w:pPr>
    <w:rPr>
      <w:rFonts w:ascii="Times New Roman" w:eastAsia="Times New Roman" w:hAnsi="Times New Roman" w:cs="Times New Roman"/>
      <w:sz w:val="30"/>
      <w:szCs w:val="20"/>
      <w:lang w:eastAsia="ru-RU"/>
    </w:rPr>
  </w:style>
  <w:style w:type="character" w:styleId="af1">
    <w:name w:val="FollowedHyperlink"/>
    <w:basedOn w:val="a0"/>
    <w:uiPriority w:val="99"/>
    <w:semiHidden/>
    <w:unhideWhenUsed/>
    <w:rsid w:val="00715018"/>
    <w:rPr>
      <w:color w:val="954F72" w:themeColor="followedHyperlink"/>
      <w:u w:val="single"/>
    </w:rPr>
  </w:style>
  <w:style w:type="character" w:customStyle="1" w:styleId="a5">
    <w:name w:val="Абзац списка Знак"/>
    <w:link w:val="a4"/>
    <w:uiPriority w:val="34"/>
    <w:locked/>
    <w:rsid w:val="00F820AB"/>
    <w:rPr>
      <w:rFonts w:ascii="Times New Roman" w:eastAsia="Times New Roman" w:hAnsi="Times New Roman" w:cs="Times New Roman"/>
      <w:sz w:val="30"/>
      <w:szCs w:val="20"/>
      <w:lang w:eastAsia="ru-RU"/>
    </w:rPr>
  </w:style>
  <w:style w:type="numbering" w:styleId="111111">
    <w:name w:val="Outline List 2"/>
    <w:basedOn w:val="a2"/>
    <w:uiPriority w:val="99"/>
    <w:semiHidden/>
    <w:unhideWhenUsed/>
    <w:rsid w:val="00F820AB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9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339615">
                  <w:marLeft w:val="0"/>
                  <w:marRight w:val="24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0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lpdesk@rtinform.ru" TargetMode="External"/><Relationship Id="rId13" Type="http://schemas.openxmlformats.org/officeDocument/2006/relationships/hyperlink" Target="http://80.253.23.131/doc/ru_RU/" TargetMode="External"/><Relationship Id="rId18" Type="http://schemas.openxmlformats.org/officeDocument/2006/relationships/hyperlink" Target="mailto:A.V.Olkhovoy@rostec.ru" TargetMode="Externa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hyperlink" Target="https://www.rtinform.ru/service-information/instr_polz_v05.pdf" TargetMode="External"/><Relationship Id="rId17" Type="http://schemas.openxmlformats.org/officeDocument/2006/relationships/hyperlink" Target="mailto:A.Y.Kuklenkov@rostec.ru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A.A.Yarovoy@rostec.ru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upport@rtinform.r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r.melyakov@rtinform.ru" TargetMode="External"/><Relationship Id="rId10" Type="http://schemas.openxmlformats.org/officeDocument/2006/relationships/hyperlink" Target="http://www.rtinform.ru/service-information/ank.docx" TargetMode="External"/><Relationship Id="rId19" Type="http://schemas.openxmlformats.org/officeDocument/2006/relationships/hyperlink" Target="mailto:IBAK@rtinform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tinform.ru/" TargetMode="External"/><Relationship Id="rId14" Type="http://schemas.openxmlformats.org/officeDocument/2006/relationships/hyperlink" Target="mailto:a.gataullina@rtinform.ru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D4E7F-4744-43AD-95B7-55615B70F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1159</Words>
  <Characters>6609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Суздальцев Андрей Вячеславович</dc:creator>
  <cp:lastModifiedBy>Коновалова Ирина Викторовна</cp:lastModifiedBy>
  <cp:revision>26</cp:revision>
  <cp:lastPrinted>2017-02-02T13:42:00Z</cp:lastPrinted>
  <dcterms:created xsi:type="dcterms:W3CDTF">2017-06-05T09:16:00Z</dcterms:created>
  <dcterms:modified xsi:type="dcterms:W3CDTF">2017-07-04T11:27:00Z</dcterms:modified>
</cp:coreProperties>
</file>